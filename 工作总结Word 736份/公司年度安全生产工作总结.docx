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黑体" w:hAnsi="黑体" w:eastAsia="黑体" w:cs="黑体"/>
          <w:b/>
          <w:sz w:val="36"/>
          <w:szCs w:val="36"/>
        </w:rPr>
      </w:pPr>
      <w:r>
        <w:rPr>
          <w:rFonts w:hint="eastAsia" w:ascii="黑体" w:hAnsi="黑体" w:eastAsia="黑体" w:cs="黑体"/>
          <w:b/>
          <w:sz w:val="36"/>
          <w:szCs w:val="36"/>
        </w:rPr>
        <w:t>2013年度安全生产工作总结</w:t>
      </w:r>
    </w:p>
    <w:p>
      <w:pPr>
        <w:spacing w:line="360" w:lineRule="auto"/>
        <w:rPr>
          <w:rFonts w:hint="eastAsia" w:ascii="楷体_GB2312" w:hAnsi="宋体" w:eastAsia="楷体_GB2312"/>
          <w:sz w:val="32"/>
          <w:szCs w:val="32"/>
        </w:rPr>
      </w:pPr>
    </w:p>
    <w:p>
      <w:pPr>
        <w:spacing w:line="360" w:lineRule="auto"/>
        <w:rPr>
          <w:rFonts w:hint="eastAsia" w:ascii="楷体_GB2312" w:hAnsi="宋体" w:eastAsia="楷体_GB2312"/>
          <w:sz w:val="32"/>
          <w:szCs w:val="32"/>
        </w:rPr>
      </w:pPr>
      <w:r>
        <w:rPr>
          <w:rFonts w:hint="eastAsia" w:ascii="楷体_GB2312" w:hAnsi="宋体" w:eastAsia="楷体_GB2312"/>
          <w:sz w:val="32"/>
          <w:szCs w:val="32"/>
        </w:rPr>
        <w:t>各位领导：</w:t>
      </w:r>
    </w:p>
    <w:p>
      <w:pPr>
        <w:spacing w:line="360" w:lineRule="auto"/>
        <w:ind w:firstLine="627" w:firstLineChars="196"/>
        <w:rPr>
          <w:rFonts w:hint="eastAsia" w:ascii="楷体_GB2312" w:hAnsi="宋体" w:eastAsia="楷体_GB2312"/>
          <w:sz w:val="32"/>
          <w:szCs w:val="32"/>
        </w:rPr>
      </w:pPr>
      <w:r>
        <w:rPr>
          <w:rFonts w:hint="eastAsia" w:ascii="楷体_GB2312" w:hAnsi="宋体" w:eastAsia="楷体_GB2312"/>
          <w:sz w:val="32"/>
          <w:szCs w:val="32"/>
        </w:rPr>
        <w:t>大家好！</w:t>
      </w:r>
    </w:p>
    <w:p>
      <w:pPr>
        <w:spacing w:line="360" w:lineRule="auto"/>
        <w:ind w:firstLine="627" w:firstLineChars="196"/>
        <w:rPr>
          <w:rFonts w:hint="eastAsia" w:ascii="楷体_GB2312" w:hAnsi="宋体" w:eastAsia="楷体_GB2312"/>
          <w:sz w:val="32"/>
          <w:szCs w:val="32"/>
        </w:rPr>
      </w:pPr>
      <w:r>
        <w:rPr>
          <w:rFonts w:hint="eastAsia" w:ascii="楷体_GB2312" w:hAnsi="宋体" w:eastAsia="楷体_GB2312"/>
          <w:sz w:val="32"/>
          <w:szCs w:val="32"/>
        </w:rPr>
        <w:t>为了贯彻落实</w:t>
      </w:r>
      <w:ins w:id="2" w:author="Administrator" w:date="2013-12-11T17:20:00Z">
        <w:r>
          <w:rPr>
            <w:rFonts w:hint="eastAsia" w:ascii="楷体_GB2312" w:hAnsi="宋体" w:eastAsia="楷体_GB2312"/>
            <w:sz w:val="32"/>
            <w:szCs w:val="32"/>
            <w:lang w:eastAsia="zh-CN"/>
          </w:rPr>
          <w:t>公司</w:t>
        </w:r>
      </w:ins>
      <w:ins w:id="3" w:author="Administrator" w:date="2013-12-11T17:20:00Z">
        <w:r>
          <w:rPr>
            <w:rFonts w:hint="eastAsia" w:ascii="楷体_GB2312" w:hAnsi="宋体" w:eastAsia="楷体_GB2312"/>
            <w:sz w:val="32"/>
            <w:szCs w:val="32"/>
            <w:lang w:val="en-US" w:eastAsia="zh-CN"/>
          </w:rPr>
          <w:t>2013年度目标任务书中关于</w:t>
        </w:r>
      </w:ins>
      <w:r>
        <w:rPr>
          <w:rFonts w:hint="eastAsia" w:ascii="楷体_GB2312" w:hAnsi="宋体" w:eastAsia="楷体_GB2312"/>
          <w:sz w:val="32"/>
          <w:szCs w:val="32"/>
        </w:rPr>
        <w:t>《</w:t>
      </w:r>
      <w:del w:id="4" w:author="Administrator" w:date="2013-12-11T17:20:00Z">
        <w:bookmarkStart w:id="0" w:name="_GoBack"/>
        <w:r>
          <w:rPr>
            <w:rFonts w:hint="eastAsia" w:ascii="楷体_GB2312" w:hAnsi="宋体" w:eastAsia="楷体_GB2312"/>
            <w:sz w:val="32"/>
            <w:szCs w:val="32"/>
          </w:rPr>
          <w:delText>西安诚品装饰工程有限</w:delText>
        </w:r>
      </w:del>
      <w:del w:id="5" w:author="Administrator" w:date="2013-12-11T17:20:00Z">
        <w:r>
          <w:rPr>
            <w:rFonts w:hint="eastAsia" w:ascii="楷体_GB2312" w:hAnsi="宋体" w:eastAsia="楷体_GB2312" w:cs="Times New Roman"/>
            <w:sz w:val="32"/>
            <w:szCs w:val="32"/>
          </w:rPr>
          <w:delText>公司</w:delText>
        </w:r>
        <w:bookmarkEnd w:id="0"/>
      </w:del>
      <w:r>
        <w:rPr>
          <w:rFonts w:hint="eastAsia" w:ascii="楷体_GB2312" w:hAnsi="宋体" w:eastAsia="楷体_GB2312"/>
          <w:sz w:val="32"/>
          <w:szCs w:val="32"/>
        </w:rPr>
        <w:t>安全生产目标任务</w:t>
      </w:r>
      <w:r>
        <w:rPr>
          <w:rFonts w:hint="eastAsia" w:ascii="楷体_GB2312" w:hAnsi="宋体" w:eastAsia="楷体_GB2312" w:cs="Times New Roman"/>
          <w:sz w:val="32"/>
          <w:szCs w:val="32"/>
        </w:rPr>
        <w:t>》的要求，积极营造良好的安全管理氛围，保持安全管理长效机制，形成</w:t>
      </w:r>
      <w:r>
        <w:rPr>
          <w:rFonts w:hint="eastAsia" w:ascii="楷体_GB2312" w:hAnsi="宋体" w:eastAsia="楷体_GB2312"/>
          <w:sz w:val="32"/>
          <w:szCs w:val="32"/>
        </w:rPr>
        <w:t>管理</w:t>
      </w:r>
      <w:r>
        <w:rPr>
          <w:rFonts w:hint="eastAsia" w:ascii="楷体_GB2312" w:hAnsi="宋体" w:eastAsia="楷体_GB2312" w:cs="Times New Roman"/>
          <w:sz w:val="32"/>
          <w:szCs w:val="32"/>
        </w:rPr>
        <w:t>单位、</w:t>
      </w:r>
      <w:r>
        <w:rPr>
          <w:rFonts w:hint="eastAsia" w:ascii="楷体_GB2312" w:hAnsi="宋体" w:eastAsia="楷体_GB2312"/>
          <w:sz w:val="32"/>
          <w:szCs w:val="32"/>
        </w:rPr>
        <w:t>客户</w:t>
      </w:r>
      <w:r>
        <w:rPr>
          <w:rFonts w:hint="eastAsia" w:ascii="楷体_GB2312" w:hAnsi="宋体" w:eastAsia="楷体_GB2312" w:cs="Times New Roman"/>
          <w:sz w:val="32"/>
          <w:szCs w:val="32"/>
        </w:rPr>
        <w:t>单位、监理单位、施工单位、岗位</w:t>
      </w:r>
      <w:r>
        <w:rPr>
          <w:rFonts w:hint="eastAsia" w:ascii="楷体_GB2312" w:hAnsi="宋体" w:eastAsia="楷体_GB2312"/>
          <w:sz w:val="32"/>
          <w:szCs w:val="32"/>
        </w:rPr>
        <w:t>员工</w:t>
      </w:r>
      <w:r>
        <w:rPr>
          <w:rFonts w:hint="eastAsia" w:ascii="楷体_GB2312" w:hAnsi="宋体" w:eastAsia="楷体_GB2312" w:cs="Times New Roman"/>
          <w:sz w:val="32"/>
          <w:szCs w:val="32"/>
        </w:rPr>
        <w:t>齐抓共管的安全受控局面。通过</w:t>
      </w:r>
      <w:r>
        <w:rPr>
          <w:rFonts w:hint="eastAsia" w:ascii="楷体_GB2312" w:hAnsi="宋体" w:eastAsia="楷体_GB2312"/>
          <w:sz w:val="32"/>
          <w:szCs w:val="32"/>
        </w:rPr>
        <w:t>一年工作的努力</w:t>
      </w:r>
      <w:r>
        <w:rPr>
          <w:rFonts w:hint="eastAsia" w:ascii="楷体_GB2312" w:hAnsi="宋体" w:eastAsia="楷体_GB2312" w:cs="Times New Roman"/>
          <w:sz w:val="32"/>
          <w:szCs w:val="32"/>
        </w:rPr>
        <w:t>，结合我们公司实际工作任务，全面开展解决</w:t>
      </w:r>
      <w:ins w:id="6" w:author="Administrator" w:date="2013-12-11T17:21:00Z">
        <w:r>
          <w:rPr>
            <w:rFonts w:hint="eastAsia" w:ascii="楷体_GB2312" w:hAnsi="宋体" w:eastAsia="楷体_GB2312" w:cs="Times New Roman"/>
            <w:sz w:val="32"/>
            <w:szCs w:val="32"/>
            <w:lang w:eastAsia="zh-CN"/>
          </w:rPr>
          <w:t>了</w:t>
        </w:r>
      </w:ins>
      <w:r>
        <w:rPr>
          <w:rFonts w:hint="eastAsia" w:ascii="楷体_GB2312" w:hAnsi="宋体" w:eastAsia="楷体_GB2312" w:cs="Times New Roman"/>
          <w:sz w:val="32"/>
          <w:szCs w:val="32"/>
        </w:rPr>
        <w:t>在施工、</w:t>
      </w:r>
      <w:r>
        <w:rPr>
          <w:rFonts w:hint="eastAsia" w:ascii="楷体_GB2312" w:hAnsi="宋体" w:eastAsia="楷体_GB2312"/>
          <w:sz w:val="32"/>
          <w:szCs w:val="32"/>
        </w:rPr>
        <w:t>管理</w:t>
      </w:r>
      <w:r>
        <w:rPr>
          <w:rFonts w:hint="eastAsia" w:ascii="楷体_GB2312" w:hAnsi="宋体" w:eastAsia="楷体_GB2312" w:cs="Times New Roman"/>
          <w:sz w:val="32"/>
          <w:szCs w:val="32"/>
        </w:rPr>
        <w:t>中存在的</w:t>
      </w:r>
      <w:ins w:id="7" w:author="Administrator" w:date="2013-12-11T17:22:00Z">
        <w:r>
          <w:rPr>
            <w:rFonts w:hint="eastAsia" w:ascii="楷体_GB2312" w:hAnsi="宋体" w:eastAsia="楷体_GB2312" w:cs="Times New Roman"/>
            <w:sz w:val="32"/>
            <w:szCs w:val="32"/>
            <w:lang w:eastAsia="zh-CN"/>
          </w:rPr>
          <w:t>安全相关</w:t>
        </w:r>
      </w:ins>
      <w:del w:id="8" w:author="Administrator" w:date="2013-12-11T17:21:00Z">
        <w:r>
          <w:rPr>
            <w:rFonts w:hint="eastAsia" w:ascii="楷体_GB2312" w:hAnsi="宋体" w:eastAsia="楷体_GB2312" w:cs="Times New Roman"/>
            <w:sz w:val="32"/>
            <w:szCs w:val="32"/>
          </w:rPr>
          <w:delText>实际</w:delText>
        </w:r>
      </w:del>
      <w:r>
        <w:rPr>
          <w:rFonts w:hint="eastAsia" w:ascii="楷体_GB2312" w:hAnsi="宋体" w:eastAsia="楷体_GB2312" w:cs="Times New Roman"/>
          <w:sz w:val="32"/>
          <w:szCs w:val="32"/>
        </w:rPr>
        <w:t>问题和隐患，促进</w:t>
      </w:r>
      <w:ins w:id="9" w:author="Administrator" w:date="2013-12-11T17:22:00Z">
        <w:r>
          <w:rPr>
            <w:rFonts w:hint="eastAsia" w:ascii="楷体_GB2312" w:hAnsi="宋体" w:eastAsia="楷体_GB2312" w:cs="Times New Roman"/>
            <w:sz w:val="32"/>
            <w:szCs w:val="32"/>
            <w:lang w:eastAsia="zh-CN"/>
          </w:rPr>
          <w:t>了</w:t>
        </w:r>
      </w:ins>
      <w:r>
        <w:rPr>
          <w:rFonts w:hint="eastAsia" w:ascii="楷体_GB2312" w:hAnsi="宋体" w:eastAsia="楷体_GB2312" w:cs="Times New Roman"/>
          <w:sz w:val="32"/>
          <w:szCs w:val="32"/>
        </w:rPr>
        <w:t>安全管理水平上台阶。</w:t>
      </w:r>
    </w:p>
    <w:p>
      <w:pPr>
        <w:spacing w:line="360" w:lineRule="auto"/>
        <w:rPr>
          <w:rFonts w:hint="eastAsia" w:ascii="楷体_GB2312" w:hAnsi="宋体" w:eastAsia="楷体_GB2312"/>
          <w:sz w:val="32"/>
          <w:szCs w:val="32"/>
        </w:rPr>
      </w:pPr>
      <w:ins w:id="10" w:author="Administrator" w:date="2013-12-11T17:22:00Z">
        <w:r>
          <w:rPr>
            <w:rFonts w:hint="eastAsia" w:ascii="楷体_GB2312" w:hAnsi="宋体" w:eastAsia="楷体_GB2312"/>
            <w:sz w:val="32"/>
            <w:szCs w:val="32"/>
            <w:lang w:val="en-US" w:eastAsia="zh-CN"/>
          </w:rPr>
          <w:t xml:space="preserve">    </w:t>
        </w:r>
      </w:ins>
      <w:r>
        <w:rPr>
          <w:rFonts w:hint="eastAsia" w:ascii="楷体_GB2312" w:hAnsi="宋体" w:eastAsia="楷体_GB2312"/>
          <w:sz w:val="32"/>
          <w:szCs w:val="32"/>
        </w:rPr>
        <w:t>2013年我公司安全生产工作总体目标和各项目标任务已经圆满完成，现总结如下：</w:t>
      </w:r>
    </w:p>
    <w:p>
      <w:pPr>
        <w:spacing w:line="360" w:lineRule="auto"/>
        <w:rPr>
          <w:rFonts w:hint="eastAsia" w:ascii="楷体_GB2312" w:hAnsi="宋体" w:eastAsia="楷体_GB2312"/>
          <w:sz w:val="32"/>
          <w:szCs w:val="32"/>
        </w:rPr>
      </w:pPr>
      <w:ins w:id="11" w:author="Administrator" w:date="2013-12-11T17:22:00Z">
        <w:r>
          <w:rPr>
            <w:rFonts w:hint="eastAsia" w:ascii="楷体_GB2312" w:hAnsi="宋体" w:eastAsia="楷体_GB2312"/>
            <w:sz w:val="32"/>
            <w:szCs w:val="32"/>
            <w:lang w:val="en-US" w:eastAsia="zh-CN"/>
          </w:rPr>
          <w:t xml:space="preserve">   </w:t>
        </w:r>
      </w:ins>
      <w:ins w:id="12" w:author="Administrator" w:date="2013-12-11T17:22:00Z">
        <w:r>
          <w:rPr>
            <w:rFonts w:hint="eastAsia" w:ascii="楷体_GB2312" w:hAnsi="宋体" w:eastAsia="楷体_GB2312"/>
            <w:b/>
            <w:bCs/>
            <w:sz w:val="32"/>
            <w:szCs w:val="32"/>
            <w:lang w:val="en-US" w:eastAsia="zh-CN"/>
            <w:rPrChange w:id="13" w:author="Administrator" w:date="2013-12-11T17:37:00Z">
              <w:rPr>
                <w:rFonts w:hint="eastAsia" w:ascii="楷体_GB2312" w:hAnsi="宋体" w:eastAsia="楷体_GB2312"/>
                <w:sz w:val="32"/>
                <w:szCs w:val="32"/>
                <w:lang w:val="en-US" w:eastAsia="zh-CN"/>
              </w:rPr>
            </w:rPrChange>
          </w:rPr>
          <w:t xml:space="preserve"> </w:t>
        </w:r>
      </w:ins>
      <w:r>
        <w:rPr>
          <w:rFonts w:hint="eastAsia" w:ascii="楷体_GB2312" w:hAnsi="宋体" w:eastAsia="楷体_GB2312"/>
          <w:b/>
          <w:bCs/>
          <w:sz w:val="32"/>
          <w:szCs w:val="32"/>
          <w:rPrChange w:id="14" w:author="Administrator" w:date="2013-12-11T17:37:00Z">
            <w:rPr>
              <w:rFonts w:hint="eastAsia" w:ascii="楷体_GB2312" w:hAnsi="宋体" w:eastAsia="楷体_GB2312"/>
              <w:sz w:val="32"/>
              <w:szCs w:val="32"/>
            </w:rPr>
          </w:rPrChange>
        </w:rPr>
        <w:t>一、总体目标完成情况</w:t>
      </w:r>
      <w:del w:id="15" w:author="Administrator" w:date="2013-12-11T17:37:00Z">
        <w:r>
          <w:rPr>
            <w:rFonts w:hint="eastAsia" w:ascii="楷体_GB2312" w:hAnsi="宋体" w:eastAsia="楷体_GB2312"/>
            <w:sz w:val="32"/>
            <w:szCs w:val="32"/>
          </w:rPr>
          <w:delText>：</w:delText>
        </w:r>
      </w:del>
    </w:p>
    <w:p>
      <w:pPr>
        <w:spacing w:line="360" w:lineRule="auto"/>
        <w:rPr>
          <w:rFonts w:hint="eastAsia" w:ascii="楷体_GB2312" w:hAnsi="宋体" w:eastAsia="楷体_GB2312"/>
          <w:sz w:val="32"/>
          <w:szCs w:val="32"/>
        </w:rPr>
      </w:pPr>
      <w:ins w:id="16" w:author="Administrator" w:date="2013-12-11T17:22:00Z">
        <w:r>
          <w:rPr>
            <w:rFonts w:hint="eastAsia" w:ascii="楷体_GB2312" w:hAnsi="宋体" w:eastAsia="楷体_GB2312"/>
            <w:sz w:val="32"/>
            <w:szCs w:val="32"/>
            <w:lang w:val="en-US" w:eastAsia="zh-CN"/>
          </w:rPr>
          <w:t xml:space="preserve">    </w:t>
        </w:r>
      </w:ins>
      <w:r>
        <w:rPr>
          <w:rFonts w:hint="eastAsia" w:ascii="楷体_GB2312" w:hAnsi="宋体" w:eastAsia="楷体_GB2312"/>
          <w:sz w:val="32"/>
          <w:szCs w:val="32"/>
        </w:rPr>
        <w:t>1、全年未发生一起在建项目施工和其他生产经营活动主责工亡事故。</w:t>
      </w:r>
    </w:p>
    <w:p>
      <w:pPr>
        <w:spacing w:line="360" w:lineRule="auto"/>
        <w:rPr>
          <w:rFonts w:hint="eastAsia" w:ascii="楷体_GB2312" w:hAnsi="宋体" w:eastAsia="楷体_GB2312"/>
          <w:sz w:val="32"/>
          <w:szCs w:val="32"/>
        </w:rPr>
      </w:pPr>
      <w:ins w:id="17" w:author="Administrator" w:date="2013-12-11T17:22:00Z">
        <w:r>
          <w:rPr>
            <w:rFonts w:hint="eastAsia" w:ascii="楷体_GB2312" w:hAnsi="宋体" w:eastAsia="楷体_GB2312"/>
            <w:sz w:val="32"/>
            <w:szCs w:val="32"/>
            <w:lang w:val="en-US" w:eastAsia="zh-CN"/>
          </w:rPr>
          <w:t xml:space="preserve">    </w:t>
        </w:r>
      </w:ins>
      <w:r>
        <w:rPr>
          <w:rFonts w:hint="eastAsia" w:ascii="楷体_GB2312" w:hAnsi="宋体" w:eastAsia="楷体_GB2312"/>
          <w:sz w:val="32"/>
          <w:szCs w:val="32"/>
        </w:rPr>
        <w:t>2、全年未发生一起对我方造成直接经济损失</w:t>
      </w:r>
      <w:del w:id="18" w:author="Administrator" w:date="2013-12-11T17:23:00Z">
        <w:r>
          <w:rPr>
            <w:rFonts w:hint="eastAsia" w:ascii="楷体_GB2312" w:hAnsi="宋体" w:eastAsia="楷体_GB2312"/>
            <w:sz w:val="32"/>
            <w:szCs w:val="32"/>
          </w:rPr>
          <w:delText>超50万元</w:delText>
        </w:r>
      </w:del>
      <w:ins w:id="19" w:author="Administrator" w:date="2013-12-11T17:23:00Z">
        <w:r>
          <w:rPr>
            <w:rFonts w:hint="eastAsia" w:ascii="楷体_GB2312" w:hAnsi="宋体" w:eastAsia="楷体_GB2312"/>
            <w:sz w:val="32"/>
            <w:szCs w:val="32"/>
            <w:lang w:eastAsia="zh-CN"/>
          </w:rPr>
          <w:t>的</w:t>
        </w:r>
      </w:ins>
      <w:r>
        <w:rPr>
          <w:rFonts w:hint="eastAsia" w:ascii="楷体_GB2312" w:hAnsi="宋体" w:eastAsia="楷体_GB2312"/>
          <w:sz w:val="32"/>
          <w:szCs w:val="32"/>
        </w:rPr>
        <w:t>的安全生产事故和火灾事故。</w:t>
      </w:r>
    </w:p>
    <w:p>
      <w:pPr>
        <w:spacing w:line="360" w:lineRule="auto"/>
        <w:rPr>
          <w:rFonts w:hint="eastAsia" w:ascii="楷体_GB2312" w:hAnsi="宋体" w:eastAsia="楷体_GB2312"/>
          <w:sz w:val="32"/>
          <w:szCs w:val="32"/>
        </w:rPr>
      </w:pPr>
      <w:ins w:id="20" w:author="Administrator" w:date="2013-12-11T17:22:00Z">
        <w:r>
          <w:rPr>
            <w:rFonts w:hint="eastAsia" w:ascii="楷体_GB2312" w:hAnsi="宋体" w:eastAsia="楷体_GB2312"/>
            <w:sz w:val="32"/>
            <w:szCs w:val="32"/>
            <w:lang w:val="en-US" w:eastAsia="zh-CN"/>
          </w:rPr>
          <w:t xml:space="preserve">    </w:t>
        </w:r>
      </w:ins>
      <w:r>
        <w:rPr>
          <w:rFonts w:hint="eastAsia" w:ascii="楷体_GB2312" w:hAnsi="宋体" w:eastAsia="楷体_GB2312"/>
          <w:sz w:val="32"/>
          <w:szCs w:val="32"/>
        </w:rPr>
        <w:t>3、全年未发生一起造成</w:t>
      </w:r>
      <w:del w:id="21" w:author="Administrator" w:date="2013-12-11T17:23:00Z">
        <w:r>
          <w:rPr>
            <w:rFonts w:hint="eastAsia" w:ascii="楷体_GB2312" w:hAnsi="宋体" w:eastAsia="楷体_GB2312"/>
            <w:sz w:val="32"/>
            <w:szCs w:val="32"/>
          </w:rPr>
          <w:delText>较大</w:delText>
        </w:r>
      </w:del>
      <w:r>
        <w:rPr>
          <w:rFonts w:hint="eastAsia" w:ascii="楷体_GB2312" w:hAnsi="宋体" w:eastAsia="楷体_GB2312"/>
          <w:sz w:val="32"/>
          <w:szCs w:val="32"/>
        </w:rPr>
        <w:t>社会影响的其他安全生产事故。</w:t>
      </w:r>
    </w:p>
    <w:p>
      <w:pPr>
        <w:spacing w:line="360" w:lineRule="auto"/>
        <w:rPr>
          <w:rFonts w:hint="eastAsia" w:ascii="楷体_GB2312" w:hAnsi="宋体" w:eastAsia="楷体_GB2312"/>
          <w:sz w:val="32"/>
          <w:szCs w:val="32"/>
        </w:rPr>
      </w:pPr>
      <w:ins w:id="22" w:author="Administrator" w:date="2013-12-11T17:23:00Z">
        <w:r>
          <w:rPr>
            <w:rFonts w:hint="eastAsia" w:ascii="楷体_GB2312" w:hAnsi="宋体" w:eastAsia="楷体_GB2312"/>
            <w:sz w:val="32"/>
            <w:szCs w:val="32"/>
            <w:lang w:val="en-US" w:eastAsia="zh-CN"/>
          </w:rPr>
          <w:t xml:space="preserve">   </w:t>
        </w:r>
      </w:ins>
      <w:ins w:id="23" w:author="Administrator" w:date="2013-12-11T17:23:00Z">
        <w:r>
          <w:rPr>
            <w:rFonts w:hint="eastAsia" w:ascii="楷体_GB2312" w:hAnsi="宋体" w:eastAsia="楷体_GB2312"/>
            <w:b/>
            <w:bCs/>
            <w:sz w:val="32"/>
            <w:szCs w:val="32"/>
            <w:lang w:val="en-US" w:eastAsia="zh-CN"/>
            <w:rPrChange w:id="24" w:author="Administrator" w:date="2013-12-11T17:37:00Z">
              <w:rPr>
                <w:rFonts w:hint="eastAsia" w:ascii="楷体_GB2312" w:hAnsi="宋体" w:eastAsia="楷体_GB2312"/>
                <w:sz w:val="32"/>
                <w:szCs w:val="32"/>
                <w:lang w:val="en-US" w:eastAsia="zh-CN"/>
              </w:rPr>
            </w:rPrChange>
          </w:rPr>
          <w:t xml:space="preserve"> </w:t>
        </w:r>
      </w:ins>
      <w:r>
        <w:rPr>
          <w:rFonts w:hint="eastAsia" w:ascii="楷体_GB2312" w:hAnsi="宋体" w:eastAsia="楷体_GB2312"/>
          <w:b/>
          <w:bCs/>
          <w:sz w:val="32"/>
          <w:szCs w:val="32"/>
          <w:rPrChange w:id="25" w:author="Administrator" w:date="2013-12-11T17:37:00Z">
            <w:rPr>
              <w:rFonts w:hint="eastAsia" w:ascii="楷体_GB2312" w:hAnsi="宋体" w:eastAsia="楷体_GB2312"/>
              <w:sz w:val="32"/>
              <w:szCs w:val="32"/>
            </w:rPr>
          </w:rPrChange>
        </w:rPr>
        <w:t>二、目标任务完成情况</w:t>
      </w:r>
      <w:del w:id="26" w:author="Administrator" w:date="2013-12-11T17:37:00Z">
        <w:r>
          <w:rPr>
            <w:rFonts w:hint="eastAsia" w:ascii="楷体_GB2312" w:hAnsi="宋体" w:eastAsia="楷体_GB2312"/>
            <w:sz w:val="32"/>
            <w:szCs w:val="32"/>
          </w:rPr>
          <w:delText>：</w:delText>
        </w:r>
      </w:del>
    </w:p>
    <w:p>
      <w:pPr>
        <w:spacing w:line="360" w:lineRule="auto"/>
        <w:rPr>
          <w:rFonts w:hint="eastAsia" w:ascii="楷体_GB2312" w:hAnsi="宋体" w:eastAsia="楷体_GB2312"/>
          <w:sz w:val="32"/>
          <w:szCs w:val="32"/>
        </w:rPr>
      </w:pPr>
      <w:ins w:id="27" w:author="Administrator" w:date="2013-12-11T17:23:00Z">
        <w:r>
          <w:rPr>
            <w:rFonts w:hint="eastAsia" w:ascii="楷体_GB2312" w:hAnsi="宋体" w:eastAsia="楷体_GB2312"/>
            <w:sz w:val="32"/>
            <w:szCs w:val="32"/>
            <w:lang w:val="en-US" w:eastAsia="zh-CN"/>
          </w:rPr>
          <w:t xml:space="preserve">    </w:t>
        </w:r>
      </w:ins>
      <w:r>
        <w:rPr>
          <w:rFonts w:hint="eastAsia" w:ascii="楷体_GB2312" w:hAnsi="宋体" w:eastAsia="楷体_GB2312"/>
          <w:sz w:val="32"/>
          <w:szCs w:val="32"/>
        </w:rPr>
        <w:t>1、在2013年初、公司</w:t>
      </w:r>
      <w:ins w:id="28" w:author="Administrator" w:date="2013-12-11T17:23:00Z">
        <w:r>
          <w:rPr>
            <w:rFonts w:hint="eastAsia" w:ascii="楷体_GB2312" w:hAnsi="宋体" w:eastAsia="楷体_GB2312"/>
            <w:sz w:val="32"/>
            <w:szCs w:val="32"/>
            <w:lang w:eastAsia="zh-CN"/>
          </w:rPr>
          <w:t>积极统筹规划，</w:t>
        </w:r>
      </w:ins>
      <w:r>
        <w:rPr>
          <w:rFonts w:hint="eastAsia" w:ascii="楷体_GB2312" w:hAnsi="宋体" w:eastAsia="楷体_GB2312"/>
          <w:sz w:val="32"/>
          <w:szCs w:val="32"/>
        </w:rPr>
        <w:t>进一步加强了安全生产工作，加大</w:t>
      </w:r>
      <w:ins w:id="29" w:author="Administrator" w:date="2013-12-11T17:24:00Z">
        <w:r>
          <w:rPr>
            <w:rFonts w:hint="eastAsia" w:ascii="楷体_GB2312" w:hAnsi="宋体" w:eastAsia="楷体_GB2312"/>
            <w:sz w:val="32"/>
            <w:szCs w:val="32"/>
            <w:lang w:eastAsia="zh-CN"/>
          </w:rPr>
          <w:t>该项工作</w:t>
        </w:r>
      </w:ins>
      <w:del w:id="30" w:author="Administrator" w:date="2013-12-11T17:24:00Z">
        <w:r>
          <w:rPr>
            <w:rFonts w:hint="eastAsia" w:ascii="楷体_GB2312" w:hAnsi="宋体" w:eastAsia="楷体_GB2312"/>
            <w:sz w:val="32"/>
            <w:szCs w:val="32"/>
          </w:rPr>
          <w:delText>安全生产工作</w:delText>
        </w:r>
      </w:del>
      <w:r>
        <w:rPr>
          <w:rFonts w:hint="eastAsia" w:ascii="楷体_GB2312" w:hAnsi="宋体" w:eastAsia="楷体_GB2312"/>
          <w:sz w:val="32"/>
          <w:szCs w:val="32"/>
        </w:rPr>
        <w:t>资金预算，成立安全生产工作领导小组，负责全面指导、检查和</w:t>
      </w:r>
      <w:ins w:id="31" w:author="Administrator" w:date="2013-12-11T17:24:00Z">
        <w:r>
          <w:rPr>
            <w:rFonts w:hint="eastAsia" w:ascii="楷体_GB2312" w:hAnsi="宋体" w:eastAsia="楷体_GB2312"/>
            <w:sz w:val="32"/>
            <w:szCs w:val="32"/>
            <w:lang w:eastAsia="zh-CN"/>
          </w:rPr>
          <w:t>考核</w:t>
        </w:r>
      </w:ins>
      <w:del w:id="32" w:author="Administrator" w:date="2013-12-11T17:24:00Z">
        <w:r>
          <w:rPr>
            <w:rFonts w:hint="eastAsia" w:ascii="楷体_GB2312" w:hAnsi="宋体" w:eastAsia="楷体_GB2312"/>
            <w:sz w:val="32"/>
            <w:szCs w:val="32"/>
          </w:rPr>
          <w:delText>考试</w:delText>
        </w:r>
      </w:del>
      <w:r>
        <w:rPr>
          <w:rFonts w:hint="eastAsia" w:ascii="楷体_GB2312" w:hAnsi="宋体" w:eastAsia="楷体_GB2312"/>
          <w:sz w:val="32"/>
          <w:szCs w:val="32"/>
        </w:rPr>
        <w:t>安全生产工作，提高了安全生产工作的</w:t>
      </w:r>
      <w:ins w:id="33" w:author="Administrator" w:date="2013-12-11T17:25:00Z">
        <w:r>
          <w:rPr>
            <w:rFonts w:hint="eastAsia" w:ascii="楷体_GB2312" w:hAnsi="宋体" w:eastAsia="楷体_GB2312"/>
            <w:sz w:val="32"/>
            <w:szCs w:val="32"/>
            <w:lang w:eastAsia="zh-CN"/>
          </w:rPr>
          <w:t>组织</w:t>
        </w:r>
      </w:ins>
      <w:r>
        <w:rPr>
          <w:rFonts w:hint="eastAsia" w:ascii="楷体_GB2312" w:hAnsi="宋体" w:eastAsia="楷体_GB2312"/>
          <w:sz w:val="32"/>
          <w:szCs w:val="32"/>
        </w:rPr>
        <w:t>管理</w:t>
      </w:r>
      <w:del w:id="34" w:author="Administrator" w:date="2013-12-11T17:24:00Z">
        <w:r>
          <w:rPr>
            <w:rFonts w:hint="eastAsia" w:ascii="楷体_GB2312" w:hAnsi="宋体" w:eastAsia="楷体_GB2312"/>
            <w:sz w:val="32"/>
            <w:szCs w:val="32"/>
          </w:rPr>
          <w:delText>作用</w:delText>
        </w:r>
      </w:del>
      <w:r>
        <w:rPr>
          <w:rFonts w:hint="eastAsia" w:ascii="楷体_GB2312" w:hAnsi="宋体" w:eastAsia="楷体_GB2312"/>
          <w:sz w:val="32"/>
          <w:szCs w:val="32"/>
        </w:rPr>
        <w:t>。</w:t>
      </w:r>
    </w:p>
    <w:p>
      <w:pPr>
        <w:spacing w:line="360" w:lineRule="auto"/>
        <w:rPr>
          <w:rFonts w:hint="eastAsia" w:ascii="楷体_GB2312" w:hAnsi="宋体" w:eastAsia="楷体_GB2312"/>
          <w:sz w:val="32"/>
          <w:szCs w:val="32"/>
        </w:rPr>
      </w:pPr>
      <w:ins w:id="35" w:author="Administrator" w:date="2013-12-11T17:25:00Z">
        <w:r>
          <w:rPr>
            <w:rFonts w:hint="eastAsia" w:ascii="楷体_GB2312" w:hAnsi="宋体" w:eastAsia="楷体_GB2312"/>
            <w:sz w:val="32"/>
            <w:szCs w:val="32"/>
            <w:lang w:val="en-US" w:eastAsia="zh-CN"/>
          </w:rPr>
          <w:t xml:space="preserve">    </w:t>
        </w:r>
      </w:ins>
      <w:r>
        <w:rPr>
          <w:rFonts w:hint="eastAsia" w:ascii="楷体_GB2312" w:hAnsi="宋体" w:eastAsia="楷体_GB2312"/>
          <w:sz w:val="32"/>
          <w:szCs w:val="32"/>
        </w:rPr>
        <w:t>2、公司在安全生产投入方面一直坚持“</w:t>
      </w:r>
      <w:del w:id="36" w:author="Administrator" w:date="2013-12-11T17:25:00Z">
        <w:r>
          <w:rPr>
            <w:rFonts w:hint="eastAsia" w:ascii="楷体_GB2312" w:hAnsi="宋体" w:eastAsia="楷体_GB2312"/>
            <w:sz w:val="32"/>
            <w:szCs w:val="32"/>
          </w:rPr>
          <w:delText>绝不吝惜</w:delText>
        </w:r>
      </w:del>
      <w:ins w:id="37" w:author="Administrator" w:date="2013-12-11T17:25:00Z">
        <w:r>
          <w:rPr>
            <w:rFonts w:hint="eastAsia" w:ascii="楷体_GB2312" w:hAnsi="宋体" w:eastAsia="楷体_GB2312"/>
            <w:sz w:val="32"/>
            <w:szCs w:val="32"/>
            <w:lang w:eastAsia="zh-CN"/>
          </w:rPr>
          <w:t>用度合理</w:t>
        </w:r>
      </w:ins>
      <w:r>
        <w:rPr>
          <w:rFonts w:hint="eastAsia" w:ascii="楷体_GB2312" w:hAnsi="宋体" w:eastAsia="楷体_GB2312"/>
          <w:sz w:val="32"/>
          <w:szCs w:val="32"/>
        </w:rPr>
        <w:t>、</w:t>
      </w:r>
      <w:del w:id="38" w:author="Administrator" w:date="2013-12-11T17:26:00Z">
        <w:r>
          <w:rPr>
            <w:rFonts w:hint="eastAsia" w:ascii="楷体_GB2312" w:hAnsi="宋体" w:eastAsia="楷体_GB2312"/>
            <w:sz w:val="32"/>
            <w:szCs w:val="32"/>
          </w:rPr>
          <w:delText>绝不马虎</w:delText>
        </w:r>
      </w:del>
      <w:ins w:id="39" w:author="Administrator" w:date="2013-12-11T17:26:00Z">
        <w:r>
          <w:rPr>
            <w:rFonts w:hint="eastAsia" w:ascii="楷体_GB2312" w:hAnsi="宋体" w:eastAsia="楷体_GB2312"/>
            <w:sz w:val="32"/>
            <w:szCs w:val="32"/>
            <w:lang w:eastAsia="zh-CN"/>
          </w:rPr>
          <w:t>全面防护</w:t>
        </w:r>
      </w:ins>
      <w:r>
        <w:rPr>
          <w:rFonts w:hint="eastAsia" w:ascii="楷体_GB2312" w:hAnsi="宋体" w:eastAsia="楷体_GB2312"/>
          <w:sz w:val="32"/>
          <w:szCs w:val="32"/>
        </w:rPr>
        <w:t>”的理念，坚决杜绝</w:t>
      </w:r>
      <w:ins w:id="40" w:author="Administrator" w:date="2013-12-11T17:27:00Z">
        <w:r>
          <w:rPr>
            <w:rFonts w:hint="eastAsia" w:ascii="楷体_GB2312" w:hAnsi="宋体" w:eastAsia="楷体_GB2312"/>
            <w:sz w:val="32"/>
            <w:szCs w:val="32"/>
            <w:lang w:eastAsia="zh-CN"/>
          </w:rPr>
          <w:t>无防护用具、无防护设备进行作业</w:t>
        </w:r>
      </w:ins>
      <w:del w:id="41" w:author="Administrator" w:date="2013-12-11T17:27:00Z">
        <w:r>
          <w:rPr>
            <w:rFonts w:hint="eastAsia" w:ascii="楷体_GB2312" w:hAnsi="宋体" w:eastAsia="楷体_GB2312"/>
            <w:sz w:val="32"/>
            <w:szCs w:val="32"/>
          </w:rPr>
          <w:delText>非法违建的行为</w:delText>
        </w:r>
      </w:del>
      <w:ins w:id="42" w:author="Administrator" w:date="2013-12-11T17:27:00Z">
        <w:r>
          <w:rPr>
            <w:rFonts w:hint="eastAsia" w:ascii="楷体_GB2312" w:hAnsi="宋体" w:eastAsia="楷体_GB2312"/>
            <w:sz w:val="32"/>
            <w:szCs w:val="32"/>
            <w:lang w:eastAsia="zh-CN"/>
          </w:rPr>
          <w:t>，</w:t>
        </w:r>
      </w:ins>
      <w:del w:id="43" w:author="Administrator" w:date="2013-12-11T17:27:00Z">
        <w:r>
          <w:rPr>
            <w:rFonts w:hint="eastAsia" w:ascii="楷体_GB2312" w:hAnsi="宋体" w:eastAsia="楷体_GB2312"/>
            <w:sz w:val="32"/>
            <w:szCs w:val="32"/>
          </w:rPr>
          <w:delText>。</w:delText>
        </w:r>
      </w:del>
      <w:r>
        <w:rPr>
          <w:rFonts w:hint="eastAsia" w:ascii="楷体_GB2312" w:hAnsi="宋体" w:eastAsia="楷体_GB2312"/>
          <w:sz w:val="32"/>
          <w:szCs w:val="32"/>
        </w:rPr>
        <w:t>在安全防护</w:t>
      </w:r>
      <w:del w:id="44" w:author="Administrator" w:date="2013-12-11T17:27:00Z">
        <w:r>
          <w:rPr>
            <w:rFonts w:hint="eastAsia" w:ascii="楷体_GB2312" w:hAnsi="宋体" w:eastAsia="楷体_GB2312"/>
            <w:sz w:val="32"/>
            <w:szCs w:val="32"/>
          </w:rPr>
          <w:delText>、文明施工</w:delText>
        </w:r>
      </w:del>
      <w:r>
        <w:rPr>
          <w:rFonts w:hint="eastAsia" w:ascii="楷体_GB2312" w:hAnsi="宋体" w:eastAsia="楷体_GB2312"/>
          <w:sz w:val="32"/>
          <w:szCs w:val="32"/>
        </w:rPr>
        <w:t>措施方面确保足额购买、及时发放。</w:t>
      </w:r>
    </w:p>
    <w:p>
      <w:pPr>
        <w:spacing w:line="360" w:lineRule="auto"/>
        <w:rPr>
          <w:rFonts w:hint="eastAsia" w:ascii="楷体_GB2312" w:hAnsi="宋体" w:eastAsia="楷体_GB2312"/>
          <w:sz w:val="32"/>
          <w:szCs w:val="32"/>
        </w:rPr>
      </w:pPr>
      <w:ins w:id="45" w:author="Administrator" w:date="2013-12-11T17:25:00Z">
        <w:r>
          <w:rPr>
            <w:rFonts w:hint="eastAsia" w:ascii="楷体_GB2312" w:hAnsi="宋体" w:eastAsia="楷体_GB2312"/>
            <w:sz w:val="32"/>
            <w:szCs w:val="32"/>
            <w:lang w:val="en-US" w:eastAsia="zh-CN"/>
          </w:rPr>
          <w:t xml:space="preserve">    </w:t>
        </w:r>
      </w:ins>
      <w:r>
        <w:rPr>
          <w:rFonts w:hint="eastAsia" w:ascii="楷体_GB2312" w:hAnsi="宋体" w:eastAsia="楷体_GB2312"/>
          <w:sz w:val="32"/>
          <w:szCs w:val="32"/>
        </w:rPr>
        <w:t>3、公司在2013年</w:t>
      </w:r>
      <w:ins w:id="46" w:author="Administrator" w:date="2013-12-11T17:28:00Z">
        <w:r>
          <w:rPr>
            <w:rFonts w:hint="eastAsia" w:ascii="楷体_GB2312" w:hAnsi="宋体" w:eastAsia="楷体_GB2312"/>
            <w:sz w:val="32"/>
            <w:szCs w:val="32"/>
            <w:lang w:eastAsia="zh-CN"/>
          </w:rPr>
          <w:t>着手</w:t>
        </w:r>
      </w:ins>
      <w:del w:id="47" w:author="Administrator" w:date="2013-12-11T17:28:00Z">
        <w:r>
          <w:rPr>
            <w:rFonts w:hint="eastAsia" w:ascii="楷体_GB2312" w:hAnsi="宋体" w:eastAsia="楷体_GB2312"/>
            <w:sz w:val="32"/>
            <w:szCs w:val="32"/>
          </w:rPr>
          <w:delText>开始</w:delText>
        </w:r>
      </w:del>
      <w:r>
        <w:rPr>
          <w:rFonts w:hint="eastAsia" w:ascii="楷体_GB2312" w:hAnsi="宋体" w:eastAsia="楷体_GB2312"/>
          <w:sz w:val="32"/>
          <w:szCs w:val="32"/>
        </w:rPr>
        <w:t>建立安全生产管理体系，并</w:t>
      </w:r>
      <w:ins w:id="48" w:author="Administrator" w:date="2013-12-11T17:28:00Z">
        <w:r>
          <w:rPr>
            <w:rFonts w:hint="eastAsia" w:ascii="楷体_GB2312" w:hAnsi="宋体" w:eastAsia="楷体_GB2312"/>
            <w:sz w:val="32"/>
            <w:szCs w:val="32"/>
            <w:lang w:eastAsia="zh-CN"/>
          </w:rPr>
          <w:t>不断</w:t>
        </w:r>
      </w:ins>
      <w:del w:id="49" w:author="Administrator" w:date="2013-12-11T17:28:00Z">
        <w:r>
          <w:rPr>
            <w:rFonts w:hint="eastAsia" w:ascii="楷体_GB2312" w:hAnsi="宋体" w:eastAsia="楷体_GB2312"/>
            <w:sz w:val="32"/>
            <w:szCs w:val="32"/>
          </w:rPr>
          <w:delText>在</w:delText>
        </w:r>
      </w:del>
      <w:r>
        <w:rPr>
          <w:rFonts w:hint="eastAsia" w:ascii="楷体_GB2312" w:hAnsi="宋体" w:eastAsia="楷体_GB2312"/>
          <w:sz w:val="32"/>
          <w:szCs w:val="32"/>
        </w:rPr>
        <w:t>加快</w:t>
      </w:r>
      <w:ins w:id="50" w:author="Administrator" w:date="2013-12-11T17:28:00Z">
        <w:r>
          <w:rPr>
            <w:rFonts w:hint="eastAsia" w:ascii="楷体_GB2312" w:hAnsi="宋体" w:eastAsia="楷体_GB2312"/>
            <w:sz w:val="32"/>
            <w:szCs w:val="32"/>
            <w:lang w:eastAsia="zh-CN"/>
          </w:rPr>
          <w:t>和</w:t>
        </w:r>
      </w:ins>
      <w:del w:id="51" w:author="Administrator" w:date="2013-12-11T17:28:00Z">
        <w:r>
          <w:rPr>
            <w:rFonts w:hint="eastAsia" w:ascii="楷体_GB2312" w:hAnsi="宋体" w:eastAsia="楷体_GB2312"/>
            <w:sz w:val="32"/>
            <w:szCs w:val="32"/>
          </w:rPr>
          <w:delText>逐步</w:delText>
        </w:r>
      </w:del>
      <w:r>
        <w:rPr>
          <w:rFonts w:hint="eastAsia" w:ascii="楷体_GB2312" w:hAnsi="宋体" w:eastAsia="楷体_GB2312"/>
          <w:sz w:val="32"/>
          <w:szCs w:val="32"/>
        </w:rPr>
        <w:t>完善</w:t>
      </w:r>
      <w:ins w:id="52" w:author="Administrator" w:date="2013-12-11T17:28:00Z">
        <w:r>
          <w:rPr>
            <w:rFonts w:hint="eastAsia" w:ascii="楷体_GB2312" w:hAnsi="宋体" w:eastAsia="楷体_GB2312"/>
            <w:sz w:val="32"/>
            <w:szCs w:val="32"/>
            <w:lang w:eastAsia="zh-CN"/>
          </w:rPr>
          <w:t>实质</w:t>
        </w:r>
      </w:ins>
      <w:del w:id="53" w:author="Administrator" w:date="2013-12-11T17:28:00Z">
        <w:r>
          <w:rPr>
            <w:rFonts w:hint="eastAsia" w:ascii="楷体_GB2312" w:hAnsi="宋体" w:eastAsia="楷体_GB2312"/>
            <w:sz w:val="32"/>
            <w:szCs w:val="32"/>
          </w:rPr>
          <w:delText>相关</w:delText>
        </w:r>
      </w:del>
      <w:r>
        <w:rPr>
          <w:rFonts w:hint="eastAsia" w:ascii="楷体_GB2312" w:hAnsi="宋体" w:eastAsia="楷体_GB2312"/>
          <w:sz w:val="32"/>
          <w:szCs w:val="32"/>
        </w:rPr>
        <w:t>内容。首先，公司明确安全生产管理部门和安全生产责任人，制定《安全生产责任制度》、《安全生产管理制度》等</w:t>
      </w:r>
      <w:ins w:id="54" w:author="Administrator" w:date="2013-12-11T17:30:00Z">
        <w:r>
          <w:rPr>
            <w:rFonts w:hint="eastAsia" w:ascii="楷体_GB2312" w:hAnsi="宋体" w:eastAsia="楷体_GB2312"/>
            <w:sz w:val="32"/>
            <w:szCs w:val="32"/>
            <w:lang w:eastAsia="zh-CN"/>
          </w:rPr>
          <w:t>规定</w:t>
        </w:r>
      </w:ins>
      <w:ins w:id="55" w:author="Administrator" w:date="2013-12-11T17:29:00Z">
        <w:r>
          <w:rPr>
            <w:rFonts w:hint="eastAsia" w:ascii="楷体_GB2312" w:hAnsi="宋体" w:eastAsia="楷体_GB2312"/>
            <w:sz w:val="32"/>
            <w:szCs w:val="32"/>
            <w:lang w:eastAsia="zh-CN"/>
          </w:rPr>
          <w:t>，确保有章可循，制度明确</w:t>
        </w:r>
      </w:ins>
      <w:r>
        <w:rPr>
          <w:rFonts w:hint="eastAsia" w:ascii="楷体_GB2312" w:hAnsi="宋体" w:eastAsia="楷体_GB2312"/>
          <w:sz w:val="32"/>
          <w:szCs w:val="32"/>
        </w:rPr>
        <w:t>。再次，与各项目部签订《安全生产目标责任书》，与各劳务队签订《安全生产协议书》</w:t>
      </w:r>
      <w:ins w:id="56" w:author="Administrator" w:date="2013-12-11T17:29:00Z">
        <w:r>
          <w:rPr>
            <w:rFonts w:hint="eastAsia" w:ascii="楷体_GB2312" w:hAnsi="宋体" w:eastAsia="楷体_GB2312"/>
            <w:sz w:val="32"/>
            <w:szCs w:val="32"/>
            <w:lang w:eastAsia="zh-CN"/>
          </w:rPr>
          <w:t>，监督</w:t>
        </w:r>
      </w:ins>
      <w:ins w:id="57" w:author="Administrator" w:date="2013-12-11T17:30:00Z">
        <w:r>
          <w:rPr>
            <w:rFonts w:hint="eastAsia" w:ascii="楷体_GB2312" w:hAnsi="宋体" w:eastAsia="楷体_GB2312"/>
            <w:sz w:val="32"/>
            <w:szCs w:val="32"/>
            <w:lang w:eastAsia="zh-CN"/>
          </w:rPr>
          <w:t>施工一线切实重视安全生产。</w:t>
        </w:r>
      </w:ins>
      <w:del w:id="58" w:author="Administrator" w:date="2013-12-11T17:29:00Z">
        <w:r>
          <w:rPr>
            <w:rFonts w:hint="eastAsia" w:ascii="楷体_GB2312" w:hAnsi="宋体" w:eastAsia="楷体_GB2312"/>
            <w:sz w:val="32"/>
            <w:szCs w:val="32"/>
          </w:rPr>
          <w:delText>。</w:delText>
        </w:r>
      </w:del>
    </w:p>
    <w:p>
      <w:pPr>
        <w:spacing w:line="360" w:lineRule="auto"/>
        <w:rPr>
          <w:rFonts w:hint="eastAsia" w:ascii="楷体_GB2312" w:hAnsi="宋体" w:eastAsia="楷体_GB2312"/>
          <w:sz w:val="32"/>
          <w:szCs w:val="32"/>
        </w:rPr>
      </w:pPr>
      <w:ins w:id="59" w:author="Administrator" w:date="2013-12-11T17:31:00Z">
        <w:r>
          <w:rPr>
            <w:rFonts w:hint="eastAsia" w:ascii="楷体_GB2312" w:hAnsi="宋体" w:eastAsia="楷体_GB2312"/>
            <w:sz w:val="32"/>
            <w:szCs w:val="32"/>
            <w:lang w:val="en-US" w:eastAsia="zh-CN"/>
          </w:rPr>
          <w:t xml:space="preserve">    </w:t>
        </w:r>
      </w:ins>
      <w:r>
        <w:rPr>
          <w:rFonts w:hint="eastAsia" w:ascii="楷体_GB2312" w:hAnsi="宋体" w:eastAsia="楷体_GB2312"/>
          <w:sz w:val="32"/>
          <w:szCs w:val="32"/>
        </w:rPr>
        <w:t>4、制定《安全生产会议制度》，</w:t>
      </w:r>
      <w:ins w:id="60" w:author="Administrator" w:date="2013-12-11T17:31:00Z">
        <w:r>
          <w:rPr>
            <w:rFonts w:hint="eastAsia" w:ascii="楷体_GB2312" w:hAnsi="宋体" w:eastAsia="楷体_GB2312"/>
            <w:sz w:val="32"/>
            <w:szCs w:val="32"/>
            <w:lang w:eastAsia="zh-CN"/>
          </w:rPr>
          <w:t>要求</w:t>
        </w:r>
      </w:ins>
      <w:del w:id="61" w:author="Administrator" w:date="2013-12-11T17:31:00Z">
        <w:r>
          <w:rPr>
            <w:rFonts w:hint="eastAsia" w:ascii="楷体_GB2312" w:hAnsi="宋体" w:eastAsia="楷体_GB2312"/>
            <w:sz w:val="32"/>
            <w:szCs w:val="32"/>
          </w:rPr>
          <w:delText>明确</w:delText>
        </w:r>
      </w:del>
      <w:r>
        <w:rPr>
          <w:rFonts w:hint="eastAsia" w:ascii="楷体_GB2312" w:hAnsi="宋体" w:eastAsia="楷体_GB2312"/>
          <w:sz w:val="32"/>
          <w:szCs w:val="32"/>
        </w:rPr>
        <w:t>公司每月召开一次安全生产专项会议，每季度召开一次三方参加的安全生产会议，充分掌握在建项目安全生产情况，研究解决施工现场存在的安全隐患。</w:t>
      </w:r>
    </w:p>
    <w:p>
      <w:pPr>
        <w:spacing w:line="360" w:lineRule="auto"/>
        <w:rPr>
          <w:rFonts w:hint="eastAsia" w:ascii="楷体_GB2312" w:hAnsi="宋体" w:eastAsia="楷体_GB2312"/>
          <w:sz w:val="32"/>
          <w:szCs w:val="32"/>
        </w:rPr>
      </w:pPr>
      <w:ins w:id="62" w:author="Administrator" w:date="2013-12-11T17:31:00Z">
        <w:r>
          <w:rPr>
            <w:rFonts w:hint="eastAsia" w:ascii="楷体_GB2312" w:hAnsi="宋体" w:eastAsia="楷体_GB2312"/>
            <w:sz w:val="32"/>
            <w:szCs w:val="32"/>
            <w:lang w:val="en-US" w:eastAsia="zh-CN"/>
          </w:rPr>
          <w:t xml:space="preserve">    </w:t>
        </w:r>
      </w:ins>
      <w:r>
        <w:rPr>
          <w:rFonts w:hint="eastAsia" w:ascii="楷体_GB2312" w:hAnsi="宋体" w:eastAsia="楷体_GB2312"/>
          <w:sz w:val="32"/>
          <w:szCs w:val="32"/>
        </w:rPr>
        <w:t>5、公司安全生产主管部门每月对公司所有在建项目工地现场进行安全生产检查，记录检查情况和跟踪整改情况。在重要节日、特殊时期、法定活动日（月）开展安全生产大检查和多发性事故整治活动。</w:t>
      </w:r>
      <w:ins w:id="63" w:author="Administrator" w:date="2013-12-11T17:32:00Z">
        <w:r>
          <w:rPr>
            <w:rFonts w:hint="eastAsia" w:ascii="楷体_GB2312" w:hAnsi="宋体" w:eastAsia="楷体_GB2312"/>
            <w:sz w:val="32"/>
            <w:szCs w:val="32"/>
            <w:lang w:eastAsia="zh-CN"/>
          </w:rPr>
          <w:t>做到常</w:t>
        </w:r>
      </w:ins>
      <w:ins w:id="64" w:author="Administrator" w:date="2013-12-11T17:33:00Z">
        <w:r>
          <w:rPr>
            <w:rFonts w:hint="eastAsia" w:ascii="楷体_GB2312" w:hAnsi="宋体" w:eastAsia="楷体_GB2312"/>
            <w:sz w:val="32"/>
            <w:szCs w:val="32"/>
            <w:lang w:eastAsia="zh-CN"/>
          </w:rPr>
          <w:t>查</w:t>
        </w:r>
      </w:ins>
      <w:ins w:id="65" w:author="Administrator" w:date="2013-12-11T17:32:00Z">
        <w:r>
          <w:rPr>
            <w:rFonts w:hint="eastAsia" w:ascii="楷体_GB2312" w:hAnsi="宋体" w:eastAsia="楷体_GB2312"/>
            <w:sz w:val="32"/>
            <w:szCs w:val="32"/>
            <w:lang w:eastAsia="zh-CN"/>
          </w:rPr>
          <w:t>常新、毫不放松，</w:t>
        </w:r>
      </w:ins>
      <w:r>
        <w:rPr>
          <w:rFonts w:hint="eastAsia" w:ascii="楷体_GB2312" w:hAnsi="宋体" w:eastAsia="楷体_GB2312"/>
          <w:sz w:val="32"/>
          <w:szCs w:val="32"/>
        </w:rPr>
        <w:t>2013年</w:t>
      </w:r>
      <w:ins w:id="66" w:author="Administrator" w:date="2013-12-11T17:32:00Z">
        <w:r>
          <w:rPr>
            <w:rFonts w:hint="eastAsia" w:ascii="楷体_GB2312" w:hAnsi="宋体" w:eastAsia="楷体_GB2312"/>
            <w:sz w:val="32"/>
            <w:szCs w:val="32"/>
            <w:lang w:eastAsia="zh-CN"/>
          </w:rPr>
          <w:t>共</w:t>
        </w:r>
      </w:ins>
      <w:del w:id="67" w:author="Administrator" w:date="2013-12-11T17:32:00Z">
        <w:r>
          <w:rPr>
            <w:rFonts w:hint="eastAsia" w:ascii="楷体_GB2312" w:hAnsi="宋体" w:eastAsia="楷体_GB2312"/>
            <w:sz w:val="32"/>
            <w:szCs w:val="32"/>
          </w:rPr>
          <w:delText>公司</w:delText>
        </w:r>
      </w:del>
      <w:r>
        <w:rPr>
          <w:rFonts w:hint="eastAsia" w:ascii="楷体_GB2312" w:hAnsi="宋体" w:eastAsia="楷体_GB2312"/>
          <w:sz w:val="32"/>
          <w:szCs w:val="32"/>
        </w:rPr>
        <w:t>进行安全生产大检查和各项安全生产专项整治活动共计二十</w:t>
      </w:r>
      <w:ins w:id="68" w:author="Administrator" w:date="2013-12-11T17:32:00Z">
        <w:r>
          <w:rPr>
            <w:rFonts w:hint="eastAsia" w:ascii="楷体_GB2312" w:hAnsi="宋体" w:eastAsia="楷体_GB2312"/>
            <w:sz w:val="32"/>
            <w:szCs w:val="32"/>
            <w:lang w:eastAsia="zh-CN"/>
          </w:rPr>
          <w:t>一</w:t>
        </w:r>
      </w:ins>
      <w:del w:id="69" w:author="Administrator" w:date="2013-12-11T17:32:00Z">
        <w:r>
          <w:rPr>
            <w:rFonts w:hint="eastAsia" w:ascii="楷体_GB2312" w:hAnsi="宋体" w:eastAsia="楷体_GB2312"/>
            <w:sz w:val="32"/>
            <w:szCs w:val="32"/>
          </w:rPr>
          <w:delText>余</w:delText>
        </w:r>
      </w:del>
      <w:r>
        <w:rPr>
          <w:rFonts w:hint="eastAsia" w:ascii="楷体_GB2312" w:hAnsi="宋体" w:eastAsia="楷体_GB2312"/>
          <w:sz w:val="32"/>
          <w:szCs w:val="32"/>
        </w:rPr>
        <w:t>次。</w:t>
      </w:r>
    </w:p>
    <w:p>
      <w:pPr>
        <w:spacing w:line="360" w:lineRule="auto"/>
        <w:rPr>
          <w:rFonts w:hint="eastAsia" w:ascii="楷体_GB2312" w:hAnsi="宋体" w:eastAsia="楷体_GB2312"/>
          <w:sz w:val="32"/>
          <w:szCs w:val="32"/>
        </w:rPr>
      </w:pPr>
      <w:ins w:id="70" w:author="Administrator" w:date="2013-12-11T17:34:00Z">
        <w:r>
          <w:rPr>
            <w:rFonts w:hint="eastAsia" w:ascii="楷体_GB2312" w:hAnsi="宋体" w:eastAsia="楷体_GB2312"/>
            <w:sz w:val="32"/>
            <w:szCs w:val="32"/>
            <w:lang w:val="en-US" w:eastAsia="zh-CN"/>
          </w:rPr>
          <w:t xml:space="preserve">    </w:t>
        </w:r>
      </w:ins>
      <w:r>
        <w:rPr>
          <w:rFonts w:hint="eastAsia" w:ascii="楷体_GB2312" w:hAnsi="宋体" w:eastAsia="楷体_GB2312"/>
          <w:sz w:val="32"/>
          <w:szCs w:val="32"/>
        </w:rPr>
        <w:t>6、加强员工安全生产培训，组织开展 “安全生产月活动”，“消防安全宣传活动”等各项安全生产专项活动。通过举办消防安全生产知识讲座，安全生产应急预案演练等内容加强员工安全生产意识和技能。公司内部也不断加强人员安全培训教育，组织内部培训共培训50余人次，安全生产管理人员外训复训10人。</w:t>
      </w:r>
    </w:p>
    <w:p>
      <w:pPr>
        <w:spacing w:line="360" w:lineRule="auto"/>
        <w:rPr>
          <w:rFonts w:hint="eastAsia" w:ascii="楷体_GB2312" w:hAnsi="宋体" w:eastAsia="楷体_GB2312"/>
          <w:sz w:val="32"/>
          <w:szCs w:val="32"/>
        </w:rPr>
      </w:pPr>
      <w:ins w:id="71" w:author="Administrator" w:date="2013-12-11T17:34:00Z">
        <w:r>
          <w:rPr>
            <w:rFonts w:hint="eastAsia" w:ascii="楷体_GB2312" w:hAnsi="宋体" w:eastAsia="楷体_GB2312"/>
            <w:sz w:val="32"/>
            <w:szCs w:val="32"/>
            <w:lang w:val="en-US" w:eastAsia="zh-CN"/>
          </w:rPr>
          <w:t xml:space="preserve">    </w:t>
        </w:r>
      </w:ins>
      <w:r>
        <w:rPr>
          <w:rFonts w:hint="eastAsia" w:ascii="楷体_GB2312" w:hAnsi="宋体" w:eastAsia="楷体_GB2312"/>
          <w:sz w:val="32"/>
          <w:szCs w:val="32"/>
        </w:rPr>
        <w:t>7、根据公司实际情况，制定、汇总完成了诚品装饰《公司应急救援预案》，其中包括：火灾、坠落、触电、防汛应急预案。同时，制定了《工伤管理制度》，保证员工的生命安全。</w:t>
      </w:r>
    </w:p>
    <w:p>
      <w:pPr>
        <w:spacing w:line="360" w:lineRule="auto"/>
        <w:rPr>
          <w:rFonts w:hint="eastAsia" w:ascii="楷体_GB2312" w:hAnsi="宋体" w:eastAsia="楷体_GB2312"/>
          <w:sz w:val="32"/>
          <w:szCs w:val="32"/>
        </w:rPr>
      </w:pPr>
      <w:ins w:id="72" w:author="Administrator" w:date="2013-12-11T17:34:00Z">
        <w:r>
          <w:rPr>
            <w:rFonts w:hint="eastAsia" w:ascii="楷体_GB2312" w:hAnsi="宋体" w:eastAsia="楷体_GB2312"/>
            <w:sz w:val="32"/>
            <w:szCs w:val="32"/>
            <w:lang w:val="en-US" w:eastAsia="zh-CN"/>
          </w:rPr>
          <w:t xml:space="preserve">    </w:t>
        </w:r>
      </w:ins>
      <w:r>
        <w:rPr>
          <w:rFonts w:hint="eastAsia" w:ascii="楷体_GB2312" w:hAnsi="宋体" w:eastAsia="楷体_GB2312"/>
          <w:sz w:val="32"/>
          <w:szCs w:val="32"/>
        </w:rPr>
        <w:t>8、公司编写了固定文件报送明细表，明确了每月具体向集团公司报送相关安全生产文件的名称、时间、接收人等</w:t>
      </w:r>
      <w:del w:id="73" w:author="Administrator" w:date="2013-12-11T17:35:00Z">
        <w:r>
          <w:rPr>
            <w:rFonts w:hint="eastAsia" w:ascii="楷体_GB2312" w:hAnsi="宋体" w:eastAsia="楷体_GB2312"/>
            <w:sz w:val="32"/>
            <w:szCs w:val="32"/>
          </w:rPr>
          <w:delText>等</w:delText>
        </w:r>
      </w:del>
      <w:r>
        <w:rPr>
          <w:rFonts w:hint="eastAsia" w:ascii="楷体_GB2312" w:hAnsi="宋体" w:eastAsia="楷体_GB2312"/>
          <w:sz w:val="32"/>
          <w:szCs w:val="32"/>
        </w:rPr>
        <w:t>，同时对安全生产报表内容要求必须经过总经理</w:t>
      </w:r>
      <w:del w:id="74" w:author="Administrator" w:date="2013-12-11T17:35:00Z">
        <w:r>
          <w:rPr>
            <w:rFonts w:hint="eastAsia" w:ascii="楷体_GB2312" w:hAnsi="宋体" w:eastAsia="楷体_GB2312"/>
            <w:sz w:val="32"/>
            <w:szCs w:val="32"/>
          </w:rPr>
          <w:delText>审核</w:delText>
        </w:r>
      </w:del>
      <w:ins w:id="75" w:author="Administrator" w:date="2013-12-11T17:35:00Z">
        <w:r>
          <w:rPr>
            <w:rFonts w:hint="eastAsia" w:ascii="楷体_GB2312" w:hAnsi="宋体" w:eastAsia="楷体_GB2312"/>
            <w:sz w:val="32"/>
            <w:szCs w:val="32"/>
            <w:lang w:eastAsia="zh-CN"/>
          </w:rPr>
          <w:t>审阅</w:t>
        </w:r>
      </w:ins>
      <w:r>
        <w:rPr>
          <w:rFonts w:hint="eastAsia" w:ascii="楷体_GB2312" w:hAnsi="宋体" w:eastAsia="楷体_GB2312"/>
          <w:sz w:val="32"/>
          <w:szCs w:val="32"/>
        </w:rPr>
        <w:t>后再行报送。每月公司安全员均按时按要求完成相关文件，积极配合集团安全生产部门有关工作和检查，在集团领导下，圆满完成全年安全生产工作。</w:t>
      </w:r>
    </w:p>
    <w:p>
      <w:pPr>
        <w:spacing w:line="360" w:lineRule="auto"/>
        <w:rPr>
          <w:rFonts w:hint="eastAsia" w:ascii="楷体_GB2312" w:hAnsi="宋体" w:eastAsia="楷体_GB2312"/>
          <w:sz w:val="32"/>
          <w:szCs w:val="32"/>
          <w:lang w:val="en-US" w:eastAsia="zh-CN"/>
        </w:rPr>
      </w:pPr>
      <w:ins w:id="76" w:author="Administrator" w:date="2013-12-11T17:36:00Z">
        <w:r>
          <w:rPr>
            <w:rFonts w:hint="eastAsia" w:ascii="楷体_GB2312" w:hAnsi="宋体" w:eastAsia="楷体_GB2312"/>
            <w:sz w:val="32"/>
            <w:szCs w:val="32"/>
            <w:lang w:val="en-US" w:eastAsia="zh-CN"/>
          </w:rPr>
          <w:t xml:space="preserve">    </w:t>
        </w:r>
      </w:ins>
      <w:ins w:id="77" w:author="Administrator" w:date="2013-12-11T17:37:00Z">
        <w:r>
          <w:rPr>
            <w:rFonts w:hint="eastAsia" w:ascii="楷体_GB2312" w:hAnsi="宋体" w:eastAsia="楷体_GB2312"/>
            <w:sz w:val="32"/>
            <w:szCs w:val="32"/>
            <w:lang w:val="en-US" w:eastAsia="zh-CN"/>
          </w:rPr>
          <w:t>三</w:t>
        </w:r>
      </w:ins>
      <w:ins w:id="78" w:author="Administrator" w:date="2013-12-11T17:36:00Z">
        <w:r>
          <w:rPr>
            <w:rFonts w:hint="eastAsia" w:ascii="楷体_GB2312" w:hAnsi="宋体" w:eastAsia="楷体_GB2312"/>
            <w:sz w:val="32"/>
            <w:szCs w:val="32"/>
            <w:lang w:val="en-US" w:eastAsia="zh-CN"/>
          </w:rPr>
          <w:t>、</w:t>
        </w:r>
      </w:ins>
      <w:ins w:id="79" w:author="Administrator" w:date="2013-12-11T17:37:00Z">
        <w:r>
          <w:rPr>
            <w:rFonts w:hint="eastAsia" w:ascii="楷体_GB2312" w:hAnsi="宋体" w:eastAsia="楷体_GB2312"/>
            <w:sz w:val="32"/>
            <w:szCs w:val="32"/>
            <w:lang w:val="en-US" w:eastAsia="zh-CN"/>
          </w:rPr>
          <w:t>主要工作成绩和</w:t>
        </w:r>
      </w:ins>
      <w:ins w:id="80" w:author="Administrator" w:date="2013-12-11T17:38:00Z">
        <w:r>
          <w:rPr>
            <w:rFonts w:hint="eastAsia" w:ascii="楷体_GB2312" w:hAnsi="宋体" w:eastAsia="楷体_GB2312"/>
            <w:sz w:val="32"/>
            <w:szCs w:val="32"/>
            <w:lang w:val="en-US" w:eastAsia="zh-CN"/>
          </w:rPr>
          <w:t>经验分析</w:t>
        </w:r>
      </w:ins>
    </w:p>
    <w:p>
      <w:pPr>
        <w:spacing w:line="360" w:lineRule="auto"/>
        <w:ind w:firstLine="0" w:firstLineChars="0"/>
        <w:rPr>
          <w:rFonts w:hint="eastAsia" w:ascii="楷体_GB2312" w:hAnsi="宋体" w:eastAsia="楷体_GB2312"/>
          <w:sz w:val="32"/>
          <w:szCs w:val="32"/>
        </w:rPr>
        <w:pPrChange w:id="81" w:author="Administrator" w:date="2013-12-11T17:35:00Z">
          <w:pPr>
            <w:spacing w:line="360" w:lineRule="auto"/>
            <w:ind w:firstLine="426" w:firstLineChars="133"/>
          </w:pPr>
        </w:pPrChange>
      </w:pPr>
      <w:ins w:id="82" w:author="Administrator" w:date="2013-12-11T17:35:00Z">
        <w:r>
          <w:rPr>
            <w:rFonts w:hint="eastAsia" w:ascii="楷体_GB2312" w:hAnsi="宋体" w:eastAsia="楷体_GB2312"/>
            <w:sz w:val="32"/>
            <w:szCs w:val="32"/>
            <w:lang w:val="en-US" w:eastAsia="zh-CN"/>
          </w:rPr>
          <w:t xml:space="preserve">    </w:t>
        </w:r>
      </w:ins>
      <w:r>
        <w:rPr>
          <w:rFonts w:hint="eastAsia" w:ascii="楷体_GB2312" w:hAnsi="宋体" w:eastAsia="楷体_GB2312"/>
          <w:sz w:val="32"/>
          <w:szCs w:val="32"/>
        </w:rPr>
        <w:t>诚品装饰2012年中成立，经过2013全年的摸爬滚打，公司安全生产管理工作取得了一定的成绩和经验。首先、在集团安全生产工作相关部门的指导和要求下，各项安全生产工作进行顺利，工作节奏井井有条。其次、安全生产工作在公司总经理重视、领导下，各部门经理和员工在思想，行为上也十分重视和认真，各项安全生产工作实施快速、充分、有效；再次、公司的安全生产管理体系已经基本建立起来，安全生产长效机制逐步形成。最后、公司内部和项目工地的安全保障措施考虑较为周期，安全防护设施完备、崭新。安全生产隐患排查及时，整改迅速。</w:t>
      </w:r>
    </w:p>
    <w:p>
      <w:pPr>
        <w:spacing w:line="360" w:lineRule="auto"/>
        <w:rPr>
          <w:rFonts w:hint="eastAsia" w:ascii="楷体_GB2312" w:hAnsi="宋体" w:eastAsia="楷体_GB2312"/>
          <w:sz w:val="32"/>
          <w:szCs w:val="32"/>
          <w:lang w:val="en-US" w:eastAsia="zh-CN"/>
        </w:rPr>
      </w:pPr>
      <w:ins w:id="83" w:author="Administrator" w:date="2013-12-11T17:37:00Z">
        <w:r>
          <w:rPr>
            <w:rFonts w:hint="eastAsia" w:ascii="楷体_GB2312" w:hAnsi="宋体" w:eastAsia="楷体_GB2312"/>
            <w:sz w:val="32"/>
            <w:szCs w:val="32"/>
            <w:lang w:val="en-US" w:eastAsia="zh-CN"/>
          </w:rPr>
          <w:t xml:space="preserve">    四、</w:t>
        </w:r>
      </w:ins>
      <w:ins w:id="84" w:author="Administrator" w:date="2013-12-11T17:38:00Z">
        <w:r>
          <w:rPr>
            <w:rFonts w:hint="eastAsia" w:ascii="楷体_GB2312" w:hAnsi="宋体" w:eastAsia="楷体_GB2312"/>
            <w:sz w:val="32"/>
            <w:szCs w:val="32"/>
            <w:lang w:val="en-US" w:eastAsia="zh-CN"/>
          </w:rPr>
          <w:t>存在的问题和改进要点</w:t>
        </w:r>
      </w:ins>
    </w:p>
    <w:p>
      <w:pPr>
        <w:ind w:firstLine="640" w:firstLineChars="200"/>
        <w:rPr>
          <w:rFonts w:ascii="楷体_GB2312" w:hAnsi="宋体" w:eastAsia="楷体_GB2312"/>
          <w:sz w:val="32"/>
          <w:szCs w:val="32"/>
        </w:rPr>
      </w:pPr>
      <w:r>
        <w:rPr>
          <w:rFonts w:hint="eastAsia" w:ascii="楷体_GB2312" w:hAnsi="宋体" w:eastAsia="楷体_GB2312"/>
          <w:sz w:val="32"/>
          <w:szCs w:val="32"/>
        </w:rPr>
        <w:t>2013年公司在安全生产工作中取得一定成绩的同时，</w:t>
      </w:r>
      <w:r>
        <w:rPr>
          <w:rFonts w:ascii="楷体_GB2312" w:hAnsi="宋体" w:eastAsia="楷体_GB2312"/>
          <w:sz w:val="32"/>
          <w:szCs w:val="32"/>
        </w:rPr>
        <w:t>也清醒地认识到安全管理还存在不足之处；一是工期短，施工人员流动大，施工时间短，对施工人员教育培训时间不足。二是由于施工区域范围大，栋号多，工队多，这给施工现场管理带来一定的难度，在日常管理上仍需加大管理力度。三是个别施工人员个人防护意识还是比较淡漠，不戴安全帽</w:t>
      </w:r>
      <w:r>
        <w:rPr>
          <w:rFonts w:hint="eastAsia" w:ascii="楷体_GB2312" w:hAnsi="宋体" w:eastAsia="楷体_GB2312"/>
          <w:sz w:val="32"/>
          <w:szCs w:val="32"/>
        </w:rPr>
        <w:t>、不穿安全衣</w:t>
      </w:r>
      <w:r>
        <w:rPr>
          <w:rFonts w:ascii="楷体_GB2312" w:hAnsi="宋体" w:eastAsia="楷体_GB2312"/>
          <w:sz w:val="32"/>
          <w:szCs w:val="32"/>
        </w:rPr>
        <w:t xml:space="preserve">等有安全隐患的现象还是时有出现，需要加强安全教育力度，加大管理力度。 </w:t>
      </w:r>
      <w:r>
        <w:rPr>
          <w:rFonts w:hint="eastAsia" w:ascii="楷体_GB2312" w:hAnsi="宋体" w:eastAsia="楷体_GB2312"/>
          <w:sz w:val="32"/>
          <w:szCs w:val="32"/>
        </w:rPr>
        <w:t>四、公司办公楼内部安全防盗防火意识不足，偶有出门不锁门、下班不关灯等情况发生。需制定明确安全管理和处罚制度，加强员工的安全警惕性。</w:t>
      </w:r>
    </w:p>
    <w:p>
      <w:pPr>
        <w:spacing w:line="360" w:lineRule="auto"/>
        <w:rPr>
          <w:rFonts w:hint="eastAsia" w:ascii="楷体_GB2312" w:hAnsi="宋体" w:eastAsia="楷体_GB2312"/>
          <w:sz w:val="32"/>
          <w:szCs w:val="32"/>
          <w:lang w:val="en-US" w:eastAsia="zh-CN"/>
        </w:rPr>
      </w:pPr>
      <w:ins w:id="85" w:author="Administrator" w:date="2013-12-11T17:38:00Z">
        <w:r>
          <w:rPr>
            <w:rFonts w:hint="eastAsia" w:ascii="楷体_GB2312" w:hAnsi="宋体" w:eastAsia="楷体_GB2312"/>
            <w:sz w:val="32"/>
            <w:szCs w:val="32"/>
            <w:lang w:val="en-US" w:eastAsia="zh-CN"/>
          </w:rPr>
          <w:t xml:space="preserve">    五、2014年安全工作的主要思路和措施</w:t>
        </w:r>
      </w:ins>
    </w:p>
    <w:p>
      <w:pPr>
        <w:spacing w:line="360" w:lineRule="auto"/>
        <w:ind w:firstLine="640" w:firstLineChars="200"/>
        <w:rPr>
          <w:ins w:id="86" w:author="Administrator" w:date="2013-12-11T17:39:00Z"/>
          <w:rFonts w:hint="eastAsia" w:ascii="楷体_GB2312" w:hAnsi="宋体" w:eastAsia="楷体_GB2312"/>
          <w:sz w:val="32"/>
          <w:szCs w:val="32"/>
        </w:rPr>
      </w:pPr>
      <w:r>
        <w:rPr>
          <w:rFonts w:hint="eastAsia" w:ascii="楷体_GB2312" w:hAnsi="宋体" w:eastAsia="楷体_GB2312"/>
          <w:sz w:val="32"/>
          <w:szCs w:val="32"/>
        </w:rPr>
        <w:t>2014年，以公司“诚信、责任、创新、共赢”的核心价值观为指导，牢固树立安全发展的理念，坚持“安全第一、预防为主”方针，采取切实有效措施，有效预防和减少各类事故，实现全公司安全生产形势稳定有序。确保实现安全生产事故起数、死伤人数和直接经济损失三项指标“零增长”，并完成各项管理目标和工作任务。2014年主要安全生产工作为：</w:t>
      </w:r>
    </w:p>
    <w:p>
      <w:pPr>
        <w:spacing w:line="360" w:lineRule="auto"/>
        <w:ind w:firstLine="640" w:firstLineChars="200"/>
        <w:rPr>
          <w:rFonts w:hint="eastAsia" w:ascii="楷体_GB2312" w:hAnsi="宋体" w:eastAsia="楷体_GB2312"/>
          <w:sz w:val="32"/>
          <w:szCs w:val="32"/>
        </w:rPr>
      </w:pPr>
      <w:del w:id="87" w:author="Administrator" w:date="2013-12-11T17:39:00Z">
        <w:r>
          <w:rPr>
            <w:rFonts w:hint="eastAsia" w:ascii="楷体_GB2312" w:hAnsi="宋体" w:eastAsia="楷体_GB2312"/>
            <w:sz w:val="32"/>
            <w:szCs w:val="32"/>
            <w:lang w:val="en-US"/>
          </w:rPr>
          <w:delText>一</w:delText>
        </w:r>
      </w:del>
      <w:ins w:id="88" w:author="Administrator" w:date="2013-12-11T17:39:00Z">
        <w:r>
          <w:rPr>
            <w:rFonts w:hint="eastAsia" w:ascii="楷体_GB2312" w:hAnsi="宋体" w:eastAsia="楷体_GB2312"/>
            <w:sz w:val="32"/>
            <w:szCs w:val="32"/>
            <w:lang w:val="en-US" w:eastAsia="zh-CN"/>
          </w:rPr>
          <w:t>1</w:t>
        </w:r>
      </w:ins>
      <w:r>
        <w:rPr>
          <w:rFonts w:hint="eastAsia" w:ascii="楷体_GB2312" w:hAnsi="宋体" w:eastAsia="楷体_GB2312"/>
          <w:sz w:val="32"/>
          <w:szCs w:val="32"/>
        </w:rPr>
        <w:t>、以落实责任为抓手，进一步完善安全监管机制。安全生产管理将进一步健全完善安全生产管理体系建设。编制修订完善安全生产规章制度，进一步强调安全生产责任心，并取得国家环境&amp;职业健康安全管理体系认证。</w:t>
      </w:r>
    </w:p>
    <w:p>
      <w:pPr>
        <w:spacing w:line="360" w:lineRule="auto"/>
        <w:rPr>
          <w:rFonts w:hint="eastAsia" w:ascii="楷体_GB2312" w:eastAsia="楷体_GB2312"/>
          <w:color w:val="000000"/>
          <w:sz w:val="32"/>
          <w:szCs w:val="32"/>
          <w:shd w:val="clear" w:color="auto" w:fill="FFFFFF"/>
        </w:rPr>
      </w:pPr>
      <w:ins w:id="89" w:author="Administrator" w:date="2013-12-11T17:39:00Z">
        <w:r>
          <w:rPr>
            <w:rFonts w:hint="eastAsia" w:ascii="楷体_GB2312" w:eastAsia="楷体_GB2312"/>
            <w:color w:val="000000"/>
            <w:sz w:val="32"/>
            <w:szCs w:val="32"/>
            <w:shd w:val="clear" w:color="auto" w:fill="FFFFFF"/>
            <w:lang w:val="en-US" w:eastAsia="zh-CN"/>
          </w:rPr>
          <w:t xml:space="preserve">    </w:t>
        </w:r>
      </w:ins>
      <w:del w:id="90" w:author="Administrator" w:date="2013-12-11T17:39:00Z">
        <w:r>
          <w:rPr>
            <w:rFonts w:hint="eastAsia" w:ascii="楷体_GB2312" w:eastAsia="楷体_GB2312"/>
            <w:color w:val="000000"/>
            <w:sz w:val="32"/>
            <w:szCs w:val="32"/>
            <w:shd w:val="clear" w:color="auto" w:fill="FFFFFF"/>
            <w:lang w:val="en-US"/>
          </w:rPr>
          <w:delText>二</w:delText>
        </w:r>
      </w:del>
      <w:ins w:id="91" w:author="Administrator" w:date="2013-12-11T17:39:00Z">
        <w:r>
          <w:rPr>
            <w:rFonts w:hint="eastAsia" w:ascii="楷体_GB2312" w:eastAsia="楷体_GB2312"/>
            <w:color w:val="000000"/>
            <w:sz w:val="32"/>
            <w:szCs w:val="32"/>
            <w:shd w:val="clear" w:color="auto" w:fill="FFFFFF"/>
            <w:lang w:val="en-US" w:eastAsia="zh-CN"/>
          </w:rPr>
          <w:t>2</w:t>
        </w:r>
      </w:ins>
      <w:r>
        <w:rPr>
          <w:rFonts w:hint="eastAsia" w:ascii="楷体_GB2312" w:eastAsia="楷体_GB2312"/>
          <w:color w:val="000000"/>
          <w:sz w:val="32"/>
          <w:szCs w:val="32"/>
          <w:shd w:val="clear" w:color="auto" w:fill="FFFFFF"/>
        </w:rPr>
        <w:t>、以预防事故为抓手，进一步强化日常安全监管。强化源头管理，做好公司部门领导带头作用；做好重大节日、重大活动期间安全事故预防工作；强化日常安全生产监管力度。</w:t>
      </w:r>
    </w:p>
    <w:p>
      <w:pPr>
        <w:widowControl/>
        <w:shd w:val="clear" w:color="auto" w:fill="FFFFFF"/>
        <w:spacing w:line="540" w:lineRule="atLeast"/>
        <w:jc w:val="left"/>
        <w:rPr>
          <w:rFonts w:ascii="楷体_GB2312" w:hAnsi="宋体" w:eastAsia="楷体_GB2312" w:cs="宋体"/>
          <w:color w:val="000000"/>
          <w:kern w:val="0"/>
          <w:sz w:val="32"/>
          <w:szCs w:val="32"/>
        </w:rPr>
      </w:pPr>
      <w:ins w:id="92" w:author="Administrator" w:date="2013-12-11T17:39:00Z">
        <w:r>
          <w:rPr>
            <w:rFonts w:hint="eastAsia" w:ascii="楷体_GB2312" w:hAnsi="宋体" w:eastAsia="楷体_GB2312" w:cs="宋体"/>
            <w:color w:val="000000"/>
            <w:kern w:val="0"/>
            <w:sz w:val="32"/>
            <w:szCs w:val="32"/>
            <w:lang w:val="en-US" w:eastAsia="zh-CN"/>
          </w:rPr>
          <w:t xml:space="preserve">    </w:t>
        </w:r>
      </w:ins>
      <w:del w:id="93" w:author="Administrator" w:date="2013-12-11T17:39:00Z">
        <w:r>
          <w:rPr>
            <w:rFonts w:hint="eastAsia" w:ascii="楷体_GB2312" w:hAnsi="宋体" w:eastAsia="楷体_GB2312" w:cs="宋体"/>
            <w:color w:val="000000"/>
            <w:kern w:val="0"/>
            <w:sz w:val="32"/>
            <w:szCs w:val="32"/>
            <w:lang w:val="en-US"/>
          </w:rPr>
          <w:delText>三</w:delText>
        </w:r>
      </w:del>
      <w:ins w:id="94" w:author="Administrator" w:date="2013-12-11T17:39:00Z">
        <w:r>
          <w:rPr>
            <w:rFonts w:hint="eastAsia" w:ascii="楷体_GB2312" w:hAnsi="宋体" w:eastAsia="楷体_GB2312" w:cs="宋体"/>
            <w:color w:val="000000"/>
            <w:kern w:val="0"/>
            <w:sz w:val="32"/>
            <w:szCs w:val="32"/>
            <w:lang w:val="en-US" w:eastAsia="zh-CN"/>
          </w:rPr>
          <w:t>3</w:t>
        </w:r>
      </w:ins>
      <w:r>
        <w:rPr>
          <w:rFonts w:hint="eastAsia" w:ascii="楷体_GB2312" w:hAnsi="宋体" w:eastAsia="楷体_GB2312" w:cs="宋体"/>
          <w:color w:val="000000"/>
          <w:kern w:val="0"/>
          <w:sz w:val="32"/>
          <w:szCs w:val="32"/>
        </w:rPr>
        <w:t>、以治理隐患为抓手，进一步深化隐患排查治理。深入开展安全生产隐患排查治理，并且强化重点区域和重大危险源的安全专项整治。</w:t>
      </w:r>
    </w:p>
    <w:p>
      <w:pPr>
        <w:widowControl/>
        <w:shd w:val="clear" w:color="auto" w:fill="FFFFFF"/>
        <w:spacing w:line="540" w:lineRule="atLeast"/>
        <w:jc w:val="left"/>
        <w:rPr>
          <w:rFonts w:ascii="宋体" w:hAnsi="宋体" w:eastAsia="宋体" w:cs="宋体"/>
          <w:color w:val="000000"/>
          <w:kern w:val="0"/>
          <w:sz w:val="18"/>
          <w:szCs w:val="18"/>
        </w:rPr>
      </w:pPr>
      <w:ins w:id="95" w:author="Administrator" w:date="2013-12-11T17:39:00Z">
        <w:r>
          <w:rPr>
            <w:rFonts w:hint="eastAsia" w:ascii="楷体_GB2312" w:hAnsi="宋体" w:eastAsia="楷体_GB2312" w:cs="宋体"/>
            <w:color w:val="000000"/>
            <w:kern w:val="0"/>
            <w:sz w:val="32"/>
            <w:szCs w:val="32"/>
            <w:lang w:val="en-US" w:eastAsia="zh-CN"/>
          </w:rPr>
          <w:t xml:space="preserve">    </w:t>
        </w:r>
      </w:ins>
      <w:del w:id="96" w:author="Administrator" w:date="2013-12-11T17:39:00Z">
        <w:r>
          <w:rPr>
            <w:rFonts w:hint="eastAsia" w:ascii="楷体_GB2312" w:hAnsi="宋体" w:eastAsia="楷体_GB2312" w:cs="宋体"/>
            <w:color w:val="000000"/>
            <w:kern w:val="0"/>
            <w:sz w:val="32"/>
            <w:szCs w:val="32"/>
            <w:lang w:val="en-US"/>
          </w:rPr>
          <w:delText>四</w:delText>
        </w:r>
      </w:del>
      <w:ins w:id="97" w:author="Administrator" w:date="2013-12-11T17:39:00Z">
        <w:r>
          <w:rPr>
            <w:rFonts w:hint="eastAsia" w:ascii="楷体_GB2312" w:hAnsi="宋体" w:eastAsia="楷体_GB2312" w:cs="宋体"/>
            <w:color w:val="000000"/>
            <w:kern w:val="0"/>
            <w:sz w:val="32"/>
            <w:szCs w:val="32"/>
            <w:lang w:val="en-US" w:eastAsia="zh-CN"/>
          </w:rPr>
          <w:t>4</w:t>
        </w:r>
      </w:ins>
      <w:r>
        <w:rPr>
          <w:rFonts w:hint="eastAsia" w:ascii="楷体_GB2312" w:hAnsi="宋体" w:eastAsia="楷体_GB2312" w:cs="宋体"/>
          <w:color w:val="000000"/>
          <w:kern w:val="0"/>
          <w:sz w:val="32"/>
          <w:szCs w:val="32"/>
        </w:rPr>
        <w:t>、以教育培训为抓手，进一步夯实安全生产基础。大力开展安全生产宣传工作。组织“安全生产月”，积极参加市区具备的 “安康杯”安全生产专项活动。认真组织开展安全生产知识和技术培训。抓好职工“三级”安全教育加强安全法律法规、安全意识和操作规程等方面的安全培训，增强员工的安全意识，提高员工的安全操作技能。</w:t>
      </w:r>
    </w:p>
    <w:p>
      <w:pPr>
        <w:widowControl/>
        <w:shd w:val="clear" w:color="auto" w:fill="FFFFFF"/>
        <w:spacing w:line="540" w:lineRule="atLeast"/>
        <w:jc w:val="left"/>
        <w:rPr>
          <w:rFonts w:ascii="楷体_GB2312" w:eastAsia="楷体_GB2312"/>
          <w:color w:val="000000"/>
          <w:sz w:val="32"/>
          <w:szCs w:val="32"/>
          <w:shd w:val="clear" w:color="auto" w:fill="FFFFFF"/>
        </w:rPr>
      </w:pPr>
      <w:ins w:id="98" w:author="Administrator" w:date="2013-12-11T17:40:00Z">
        <w:r>
          <w:rPr>
            <w:rFonts w:hint="eastAsia" w:ascii="楷体_GB2312" w:eastAsia="楷体_GB2312"/>
            <w:color w:val="000000"/>
            <w:sz w:val="32"/>
            <w:szCs w:val="32"/>
            <w:shd w:val="clear" w:color="auto" w:fill="FFFFFF"/>
            <w:lang w:val="en-US" w:eastAsia="zh-CN"/>
          </w:rPr>
          <w:t xml:space="preserve">    </w:t>
        </w:r>
      </w:ins>
      <w:del w:id="99" w:author="Administrator" w:date="2013-12-11T17:40:00Z">
        <w:r>
          <w:rPr>
            <w:rFonts w:hint="eastAsia" w:ascii="楷体_GB2312" w:eastAsia="楷体_GB2312"/>
            <w:color w:val="000000"/>
            <w:sz w:val="32"/>
            <w:szCs w:val="32"/>
            <w:shd w:val="clear" w:color="auto" w:fill="FFFFFF"/>
          </w:rPr>
          <w:delText>五</w:delText>
        </w:r>
      </w:del>
      <w:ins w:id="100" w:author="Administrator" w:date="2013-12-11T17:40:00Z">
        <w:r>
          <w:rPr>
            <w:rFonts w:hint="eastAsia" w:ascii="楷体_GB2312" w:eastAsia="楷体_GB2312"/>
            <w:color w:val="000000"/>
            <w:sz w:val="32"/>
            <w:szCs w:val="32"/>
            <w:shd w:val="clear" w:color="auto" w:fill="FFFFFF"/>
            <w:lang w:val="en-US" w:eastAsia="zh-CN"/>
          </w:rPr>
          <w:t>5</w:t>
        </w:r>
      </w:ins>
      <w:ins w:id="101" w:author="Administrator" w:date="2013-12-11T17:40:00Z">
        <w:r>
          <w:rPr>
            <w:rFonts w:hint="eastAsia" w:ascii="楷体_GB2312" w:eastAsia="楷体_GB2312"/>
            <w:color w:val="000000"/>
            <w:sz w:val="32"/>
            <w:szCs w:val="32"/>
            <w:shd w:val="clear" w:color="auto" w:fill="FFFFFF"/>
          </w:rPr>
          <w:t>、</w:t>
        </w:r>
      </w:ins>
      <w:del w:id="102" w:author="Administrator" w:date="2013-12-11T17:40:00Z">
        <w:r>
          <w:rPr>
            <w:rFonts w:hint="eastAsia" w:ascii="楷体_GB2312" w:eastAsia="楷体_GB2312"/>
            <w:color w:val="000000"/>
            <w:sz w:val="32"/>
            <w:szCs w:val="32"/>
            <w:shd w:val="clear" w:color="auto" w:fill="FFFFFF"/>
          </w:rPr>
          <w:delText>、</w:delText>
        </w:r>
      </w:del>
      <w:r>
        <w:rPr>
          <w:rFonts w:hint="eastAsia" w:ascii="楷体_GB2312" w:eastAsia="楷体_GB2312"/>
          <w:color w:val="000000"/>
          <w:sz w:val="32"/>
          <w:szCs w:val="32"/>
          <w:shd w:val="clear" w:color="auto" w:fill="FFFFFF"/>
        </w:rPr>
        <w:t>以应急管理为抓手，进一步提高事故处置能力。修订完善各类应急预案，并适时开展突发事件应急救援演练活动。</w:t>
      </w:r>
    </w:p>
    <w:p>
      <w:pPr>
        <w:widowControl/>
        <w:shd w:val="clear" w:color="auto" w:fill="FFFFFF"/>
        <w:spacing w:line="540" w:lineRule="atLeast"/>
        <w:jc w:val="left"/>
        <w:rPr>
          <w:del w:id="103" w:author="Administrator" w:date="2013-12-11T17:40:00Z"/>
          <w:rFonts w:ascii="楷体_GB2312" w:eastAsia="楷体_GB2312"/>
          <w:color w:val="000000"/>
          <w:sz w:val="32"/>
          <w:szCs w:val="32"/>
          <w:shd w:val="clear" w:color="auto" w:fill="FFFFFF"/>
        </w:rPr>
      </w:pPr>
      <w:r>
        <w:rPr>
          <w:rFonts w:hint="eastAsia" w:ascii="楷体_GB2312" w:eastAsia="楷体_GB2312"/>
          <w:color w:val="000000"/>
          <w:sz w:val="32"/>
          <w:szCs w:val="32"/>
          <w:shd w:val="clear" w:color="auto" w:fill="FFFFFF"/>
        </w:rPr>
        <w:t>　</w:t>
      </w:r>
      <w:ins w:id="104" w:author="Administrator" w:date="2013-12-11T17:40:00Z">
        <w:r>
          <w:rPr>
            <w:rFonts w:hint="eastAsia" w:ascii="楷体_GB2312" w:eastAsia="楷体_GB2312"/>
            <w:color w:val="000000"/>
            <w:sz w:val="32"/>
            <w:szCs w:val="32"/>
            <w:shd w:val="clear" w:color="auto" w:fill="FFFFFF"/>
            <w:lang w:val="en-US" w:eastAsia="zh-CN"/>
          </w:rPr>
          <w:t xml:space="preserve">                         </w:t>
        </w:r>
      </w:ins>
      <w:del w:id="105" w:author="Administrator" w:date="2013-12-11T17:40:00Z">
        <w:r>
          <w:rPr>
            <w:rFonts w:hint="eastAsia" w:ascii="楷体_GB2312" w:eastAsia="楷体_GB2312"/>
            <w:color w:val="000000"/>
            <w:sz w:val="32"/>
            <w:szCs w:val="32"/>
            <w:shd w:val="clear" w:color="auto" w:fill="FFFFFF"/>
          </w:rPr>
          <w:delText>　</w:delText>
        </w:r>
      </w:del>
    </w:p>
    <w:p>
      <w:pPr>
        <w:widowControl/>
        <w:shd w:val="clear" w:color="auto" w:fill="FFFFFF"/>
        <w:spacing w:line="540" w:lineRule="atLeast"/>
        <w:jc w:val="left"/>
        <w:rPr>
          <w:del w:id="106" w:author="Administrator" w:date="2013-12-11T17:40:00Z"/>
          <w:rFonts w:ascii="楷体_GB2312" w:eastAsia="楷体_GB2312"/>
          <w:color w:val="000000"/>
          <w:sz w:val="32"/>
          <w:szCs w:val="32"/>
          <w:shd w:val="clear" w:color="auto" w:fill="FFFFFF"/>
        </w:rPr>
      </w:pPr>
      <w:del w:id="107" w:author="Administrator" w:date="2013-12-11T17:40:00Z">
        <w:r>
          <w:rPr>
            <w:rFonts w:hint="eastAsia" w:ascii="楷体_GB2312" w:eastAsia="楷体_GB2312"/>
            <w:color w:val="000000"/>
            <w:sz w:val="32"/>
            <w:szCs w:val="32"/>
            <w:shd w:val="clear" w:color="auto" w:fill="FFFFFF"/>
          </w:rPr>
          <w:delText>　</w:delText>
        </w:r>
      </w:del>
    </w:p>
    <w:p>
      <w:pPr>
        <w:widowControl/>
        <w:shd w:val="clear" w:color="auto" w:fill="FFFFFF"/>
        <w:spacing w:line="540" w:lineRule="atLeast"/>
        <w:jc w:val="left"/>
        <w:rPr>
          <w:del w:id="109" w:author="Administrator" w:date="2013-12-11T17:40:00Z"/>
          <w:rFonts w:hint="eastAsia" w:ascii="楷体_GB2312" w:hAnsi="宋体" w:eastAsia="楷体_GB2312"/>
          <w:sz w:val="32"/>
          <w:szCs w:val="32"/>
        </w:rPr>
        <w:pPrChange w:id="108" w:author="Administrator" w:date="2013-12-11T17:39:00Z">
          <w:pPr>
            <w:spacing w:line="360" w:lineRule="auto"/>
          </w:pPr>
        </w:pPrChange>
      </w:pPr>
    </w:p>
    <w:p>
      <w:pPr>
        <w:widowControl/>
        <w:shd w:val="clear" w:color="auto" w:fill="FFFFFF"/>
        <w:spacing w:line="540" w:lineRule="atLeast"/>
        <w:jc w:val="left"/>
        <w:rPr>
          <w:del w:id="111" w:author="Administrator" w:date="2013-12-11T17:40:00Z"/>
          <w:rFonts w:hint="eastAsia" w:ascii="楷体_GB2312" w:eastAsia="楷体_GB2312"/>
          <w:color w:val="000000"/>
          <w:sz w:val="32"/>
          <w:szCs w:val="32"/>
          <w:shd w:val="clear" w:color="auto" w:fill="FFFFFF"/>
        </w:rPr>
        <w:pPrChange w:id="110" w:author="Administrator" w:date="2013-12-11T17:39:00Z">
          <w:pPr>
            <w:widowControl/>
            <w:shd w:val="clear" w:color="auto" w:fill="FFFFFF"/>
            <w:spacing w:line="540" w:lineRule="atLeast"/>
            <w:jc w:val="right"/>
          </w:pPr>
        </w:pPrChange>
      </w:pPr>
    </w:p>
    <w:p>
      <w:pPr>
        <w:widowControl/>
        <w:shd w:val="clear" w:color="auto" w:fill="FFFFFF"/>
        <w:spacing w:line="540" w:lineRule="atLeast"/>
        <w:jc w:val="left"/>
        <w:rPr>
          <w:rFonts w:hint="eastAsia" w:ascii="楷体_GB2312" w:eastAsia="楷体_GB2312"/>
          <w:color w:val="000000"/>
          <w:sz w:val="32"/>
          <w:szCs w:val="32"/>
          <w:shd w:val="clear" w:color="auto" w:fill="FFFFFF"/>
        </w:rPr>
        <w:pPrChange w:id="112" w:author="Administrator" w:date="2013-12-11T17:40:00Z">
          <w:pPr>
            <w:widowControl/>
            <w:shd w:val="clear" w:color="auto" w:fill="FFFFFF"/>
            <w:spacing w:line="540" w:lineRule="atLeast"/>
            <w:jc w:val="right"/>
          </w:pPr>
        </w:pPrChange>
      </w:pPr>
      <w:r>
        <w:rPr>
          <w:rFonts w:hint="eastAsia" w:ascii="楷体_GB2312" w:eastAsia="楷体_GB2312"/>
          <w:color w:val="000000"/>
          <w:sz w:val="32"/>
          <w:szCs w:val="32"/>
          <w:shd w:val="clear" w:color="auto" w:fill="FFFFFF"/>
        </w:rPr>
        <w:t>西安诚品装饰工程有限公司</w:t>
      </w:r>
    </w:p>
    <w:p>
      <w:pPr>
        <w:widowControl/>
        <w:shd w:val="clear" w:color="auto" w:fill="FFFFFF"/>
        <w:spacing w:line="540" w:lineRule="atLeast"/>
        <w:ind w:right="480"/>
        <w:jc w:val="center"/>
        <w:rPr>
          <w:rFonts w:ascii="楷体_GB2312" w:eastAsia="楷体_GB2312"/>
          <w:color w:val="000000"/>
          <w:sz w:val="32"/>
          <w:szCs w:val="32"/>
          <w:shd w:val="clear" w:color="auto" w:fill="FFFFFF"/>
        </w:rPr>
        <w:pPrChange w:id="113" w:author="Administrator" w:date="2013-12-11T17:40:00Z">
          <w:pPr>
            <w:widowControl/>
            <w:shd w:val="clear" w:color="auto" w:fill="FFFFFF"/>
            <w:spacing w:line="540" w:lineRule="atLeast"/>
            <w:ind w:right="480"/>
            <w:jc w:val="right"/>
          </w:pPr>
        </w:pPrChange>
      </w:pPr>
      <w:ins w:id="114" w:author="Administrator" w:date="2013-12-11T17:40:00Z">
        <w:r>
          <w:rPr>
            <w:rFonts w:hint="eastAsia" w:ascii="楷体_GB2312" w:eastAsia="楷体_GB2312"/>
            <w:color w:val="000000"/>
            <w:sz w:val="32"/>
            <w:szCs w:val="32"/>
            <w:shd w:val="clear" w:color="auto" w:fill="FFFFFF"/>
            <w:lang w:val="en-US" w:eastAsia="zh-CN"/>
          </w:rPr>
          <w:t xml:space="preserve">                           </w:t>
        </w:r>
      </w:ins>
      <w:r>
        <w:rPr>
          <w:rFonts w:hint="eastAsia" w:ascii="楷体_GB2312" w:eastAsia="楷体_GB2312"/>
          <w:color w:val="000000"/>
          <w:sz w:val="32"/>
          <w:szCs w:val="32"/>
          <w:shd w:val="clear" w:color="auto" w:fill="FFFFFF"/>
        </w:rPr>
        <w:t>2013年12月11日</w:t>
      </w:r>
    </w:p>
    <w:p>
      <w:pPr>
        <w:widowControl/>
        <w:shd w:val="clear" w:color="auto" w:fill="FFFFFF"/>
        <w:spacing w:line="540" w:lineRule="atLeast"/>
        <w:jc w:val="right"/>
        <w:rPr>
          <w:rFonts w:hint="eastAsia" w:ascii="楷体_GB2312" w:eastAsia="楷体_GB2312"/>
          <w:color w:val="000000"/>
          <w:sz w:val="32"/>
          <w:szCs w:val="32"/>
          <w:shd w:val="clear" w:color="auto" w:fill="FFFFFF"/>
        </w:rPr>
      </w:pP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ins w:id="0" w:author="Administrator" w:date="2013-12-11T17:22:00Z">
      <w:r>
        <w:rPr>
          <w:rFonts w:ascii="Calibri" w:hAnsi="Calibri" w:eastAsia="宋体" w:cs="Times New Roman"/>
          <w:kern w:val="2"/>
          <w:sz w:val="18"/>
          <w:szCs w:val="18"/>
          <w:lang w:val="en-US" w:eastAsia="zh-CN" w:bidi="ar-SA"/>
        </w:rPr>
        <w:pict>
          <v:shape id="文本框1"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ins>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AC9441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customStyle="1" w:styleId="6">
    <w:name w:val="Date"/>
    <w:basedOn w:val="1"/>
    <w:next w:val="1"/>
    <w:link w:val="8"/>
    <w:uiPriority w:val="0"/>
    <w:pPr>
      <w:ind w:left="100" w:leftChars="2500"/>
    </w:pPr>
  </w:style>
  <w:style w:type="paragraph" w:customStyle="1" w:styleId="7">
    <w:name w:val="List Paragraph"/>
    <w:basedOn w:val="1"/>
    <w:uiPriority w:val="0"/>
    <w:pPr>
      <w:ind w:firstLine="420" w:firstLineChars="200"/>
    </w:pPr>
  </w:style>
  <w:style w:type="character" w:customStyle="1" w:styleId="8">
    <w:name w:val="日期 Char"/>
    <w:basedOn w:val="4"/>
    <w:link w:val="6"/>
    <w:semiHidden/>
    <w:uiPriority w:val="0"/>
    <w:rPr/>
  </w:style>
  <w:style w:type="character" w:customStyle="1" w:styleId="9">
    <w:name w:val="页脚 Char"/>
    <w:basedOn w:val="4"/>
    <w:link w:val="2"/>
    <w:semiHidden/>
    <w:uiPriority w:val="0"/>
    <w:rPr>
      <w:sz w:val="18"/>
      <w:szCs w:val="18"/>
    </w:rPr>
  </w:style>
  <w:style w:type="character" w:customStyle="1" w:styleId="10">
    <w:name w:val="页眉 Char"/>
    <w:basedOn w:val="4"/>
    <w:link w:val="3"/>
    <w:semiHidden/>
    <w:uiPriority w:val="0"/>
    <w:rPr>
      <w:sz w:val="18"/>
      <w:szCs w:val="18"/>
    </w:rPr>
  </w:style>
  <w:style w:type="character" w:customStyle="1" w:styleId="11">
    <w:name w:val="apple-converted-space"/>
    <w:basedOn w:val="4"/>
    <w:uiPriority w:val="0"/>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351</Words>
  <Characters>2001</Characters>
  <Lines>16</Lines>
  <Paragraphs>4</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2013-05-13T10:53:00Z</dcterms:created>
  <dc:creator>User</dc:creator>
  <cp:lastModifiedBy>Administrator</cp:lastModifiedBy>
  <cp:lastPrinted>2013-09-25T06:26:00Z</cp:lastPrinted>
  <dcterms:modified xsi:type="dcterms:W3CDTF">2015-05-14T10:01:27Z</dcterms:modified>
  <dc:title>2013年度安全生产工作总结</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