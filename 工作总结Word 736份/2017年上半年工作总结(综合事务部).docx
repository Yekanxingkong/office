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1AD" w:rsidRPr="00CC43FD" w:rsidRDefault="00E211AD" w:rsidP="00812D04">
      <w:pPr>
        <w:jc w:val="center"/>
        <w:rPr>
          <w:rFonts w:ascii="华文中宋" w:eastAsia="华文中宋" w:hAnsi="华文中宋"/>
          <w:sz w:val="36"/>
          <w:szCs w:val="36"/>
        </w:rPr>
      </w:pPr>
      <w:r w:rsidRPr="00CC43FD">
        <w:rPr>
          <w:rFonts w:ascii="华文中宋" w:eastAsia="华文中宋" w:hAnsi="华文中宋" w:hint="eastAsia"/>
          <w:sz w:val="36"/>
          <w:szCs w:val="36"/>
        </w:rPr>
        <w:t>“实”字当头抓成效 “严”字当头要成绩</w:t>
      </w:r>
    </w:p>
    <w:p w:rsidR="00CA6FB0" w:rsidRPr="002E24D0" w:rsidRDefault="00CA2052" w:rsidP="002E24D0">
      <w:pPr>
        <w:ind w:firstLineChars="950" w:firstLine="2660"/>
        <w:rPr>
          <w:rFonts w:ascii="仿宋_GB2312" w:eastAsia="仿宋_GB2312"/>
          <w:sz w:val="28"/>
          <w:szCs w:val="28"/>
        </w:rPr>
      </w:pPr>
      <w:r w:rsidRPr="002E24D0">
        <w:rPr>
          <w:rFonts w:ascii="仿宋_GB2312" w:eastAsia="仿宋_GB2312" w:hint="eastAsia"/>
          <w:sz w:val="28"/>
          <w:szCs w:val="28"/>
        </w:rPr>
        <w:t>-----</w:t>
      </w:r>
      <w:r w:rsidR="00CA6FB0" w:rsidRPr="002E24D0">
        <w:rPr>
          <w:rFonts w:ascii="仿宋_GB2312" w:eastAsia="仿宋_GB2312" w:hint="eastAsia"/>
          <w:sz w:val="28"/>
          <w:szCs w:val="28"/>
        </w:rPr>
        <w:t>综合事务部201</w:t>
      </w:r>
      <w:r w:rsidR="004263A1" w:rsidRPr="002E24D0">
        <w:rPr>
          <w:rFonts w:ascii="仿宋_GB2312" w:eastAsia="仿宋_GB2312" w:hint="eastAsia"/>
          <w:sz w:val="28"/>
          <w:szCs w:val="28"/>
        </w:rPr>
        <w:t>7</w:t>
      </w:r>
      <w:r w:rsidR="00CA6FB0" w:rsidRPr="002E24D0">
        <w:rPr>
          <w:rFonts w:ascii="仿宋_GB2312" w:eastAsia="仿宋_GB2312" w:hint="eastAsia"/>
          <w:sz w:val="28"/>
          <w:szCs w:val="28"/>
        </w:rPr>
        <w:t>年半年度工作总结</w:t>
      </w:r>
    </w:p>
    <w:p w:rsidR="00CA2052" w:rsidRPr="00CC43FD" w:rsidRDefault="00CA2052">
      <w:pPr>
        <w:rPr>
          <w:rFonts w:ascii="仿宋_GB2312" w:eastAsia="仿宋_GB2312"/>
          <w:sz w:val="24"/>
          <w:szCs w:val="24"/>
        </w:rPr>
      </w:pPr>
    </w:p>
    <w:p w:rsidR="00CA2052" w:rsidRPr="00203193" w:rsidRDefault="00CA2052" w:rsidP="00203193">
      <w:pPr>
        <w:ind w:firstLineChars="200" w:firstLine="560"/>
        <w:rPr>
          <w:rFonts w:ascii="仿宋_GB2312" w:eastAsia="仿宋_GB2312"/>
          <w:sz w:val="28"/>
          <w:szCs w:val="28"/>
        </w:rPr>
      </w:pPr>
      <w:r w:rsidRPr="00203193">
        <w:rPr>
          <w:rFonts w:ascii="仿宋_GB2312" w:eastAsia="仿宋_GB2312" w:hint="eastAsia"/>
          <w:sz w:val="28"/>
          <w:szCs w:val="28"/>
        </w:rPr>
        <w:t>半年来，综合事务部按照“</w:t>
      </w:r>
      <w:r w:rsidR="00E211AD" w:rsidRPr="00203193">
        <w:rPr>
          <w:rFonts w:ascii="仿宋_GB2312" w:eastAsia="仿宋_GB2312" w:hint="eastAsia"/>
          <w:sz w:val="28"/>
          <w:szCs w:val="28"/>
        </w:rPr>
        <w:t>抓实责任田促进集体成效</w:t>
      </w:r>
      <w:r w:rsidRPr="00203193">
        <w:rPr>
          <w:rFonts w:ascii="仿宋_GB2312" w:eastAsia="仿宋_GB2312" w:hint="eastAsia"/>
          <w:sz w:val="28"/>
          <w:szCs w:val="28"/>
        </w:rPr>
        <w:t>”</w:t>
      </w:r>
      <w:r w:rsidR="00E211AD" w:rsidRPr="00203193">
        <w:rPr>
          <w:rFonts w:ascii="仿宋_GB2312" w:eastAsia="仿宋_GB2312" w:hint="eastAsia"/>
          <w:sz w:val="28"/>
          <w:szCs w:val="28"/>
        </w:rPr>
        <w:t>的工作思路，在</w:t>
      </w:r>
      <w:del w:id="0" w:author="周娴" w:date="2017-07-06T09:26:00Z">
        <w:r w:rsidR="00E211AD" w:rsidRPr="00203193" w:rsidDel="00D212A7">
          <w:rPr>
            <w:rFonts w:ascii="仿宋_GB2312" w:eastAsia="仿宋_GB2312" w:hint="eastAsia"/>
            <w:sz w:val="28"/>
            <w:szCs w:val="28"/>
          </w:rPr>
          <w:delText>深业</w:delText>
        </w:r>
      </w:del>
      <w:ins w:id="1" w:author="周娴" w:date="2017-07-06T09:26:00Z">
        <w:r w:rsidR="00D212A7">
          <w:rPr>
            <w:rFonts w:ascii="仿宋_GB2312" w:eastAsia="仿宋_GB2312" w:hint="eastAsia"/>
            <w:sz w:val="28"/>
            <w:szCs w:val="28"/>
          </w:rPr>
          <w:t>**</w:t>
        </w:r>
      </w:ins>
      <w:del w:id="2" w:author="周娴" w:date="2017-07-06T09:26:00Z">
        <w:r w:rsidR="00E211AD" w:rsidRPr="00203193" w:rsidDel="00D212A7">
          <w:rPr>
            <w:rFonts w:ascii="仿宋_GB2312" w:eastAsia="仿宋_GB2312" w:hint="eastAsia"/>
            <w:sz w:val="28"/>
            <w:szCs w:val="28"/>
          </w:rPr>
          <w:delText>基建</w:delText>
        </w:r>
      </w:del>
      <w:ins w:id="3" w:author="周娴" w:date="2017-07-06T09:26:00Z">
        <w:r w:rsidR="00D212A7">
          <w:rPr>
            <w:rFonts w:ascii="仿宋_GB2312" w:eastAsia="仿宋_GB2312" w:hint="eastAsia"/>
            <w:sz w:val="28"/>
            <w:szCs w:val="28"/>
          </w:rPr>
          <w:t>**</w:t>
        </w:r>
      </w:ins>
      <w:r w:rsidR="00E211AD" w:rsidRPr="00203193">
        <w:rPr>
          <w:rFonts w:ascii="仿宋_GB2312" w:eastAsia="仿宋_GB2312" w:hint="eastAsia"/>
          <w:sz w:val="28"/>
          <w:szCs w:val="28"/>
        </w:rPr>
        <w:t>、公司的正确领导下</w:t>
      </w:r>
      <w:r w:rsidR="004263A1" w:rsidRPr="00203193">
        <w:rPr>
          <w:rFonts w:ascii="仿宋_GB2312" w:eastAsia="仿宋_GB2312" w:hint="eastAsia"/>
          <w:sz w:val="28"/>
          <w:szCs w:val="28"/>
        </w:rPr>
        <w:t>围绕公司年度工作目标全面开展各项工作，</w:t>
      </w:r>
      <w:r w:rsidR="00E211AD" w:rsidRPr="00203193">
        <w:rPr>
          <w:rFonts w:ascii="仿宋_GB2312" w:eastAsia="仿宋_GB2312" w:hint="eastAsia"/>
          <w:sz w:val="28"/>
          <w:szCs w:val="28"/>
        </w:rPr>
        <w:t>现就2017年上半年度工作总结</w:t>
      </w:r>
      <w:r w:rsidR="004263A1" w:rsidRPr="00203193">
        <w:rPr>
          <w:rFonts w:ascii="仿宋_GB2312" w:eastAsia="仿宋_GB2312" w:hint="eastAsia"/>
          <w:sz w:val="28"/>
          <w:szCs w:val="28"/>
        </w:rPr>
        <w:t>及下半年工作计划报告</w:t>
      </w:r>
      <w:r w:rsidR="00E211AD" w:rsidRPr="00203193">
        <w:rPr>
          <w:rFonts w:ascii="仿宋_GB2312" w:eastAsia="仿宋_GB2312" w:hint="eastAsia"/>
          <w:sz w:val="28"/>
          <w:szCs w:val="28"/>
        </w:rPr>
        <w:t>如下：</w:t>
      </w:r>
    </w:p>
    <w:p w:rsidR="00E211AD" w:rsidRPr="00203193" w:rsidRDefault="00E211AD" w:rsidP="00203193">
      <w:pPr>
        <w:ind w:firstLineChars="200" w:firstLine="560"/>
        <w:rPr>
          <w:rFonts w:ascii="仿宋_GB2312" w:eastAsia="仿宋_GB2312"/>
          <w:sz w:val="28"/>
          <w:szCs w:val="28"/>
        </w:rPr>
      </w:pPr>
      <w:r w:rsidRPr="00203193">
        <w:rPr>
          <w:rFonts w:ascii="仿宋_GB2312" w:eastAsia="仿宋_GB2312" w:hint="eastAsia"/>
          <w:sz w:val="28"/>
          <w:szCs w:val="28"/>
        </w:rPr>
        <w:t>一、工作完成情况</w:t>
      </w:r>
    </w:p>
    <w:p w:rsidR="00E211AD" w:rsidRPr="00860555" w:rsidRDefault="004263A1" w:rsidP="00CF41BF">
      <w:pPr>
        <w:ind w:firstLineChars="200" w:firstLine="562"/>
        <w:rPr>
          <w:rFonts w:ascii="仿宋_GB2312" w:eastAsia="仿宋_GB2312"/>
          <w:b/>
          <w:sz w:val="28"/>
          <w:szCs w:val="28"/>
        </w:rPr>
      </w:pPr>
      <w:r w:rsidRPr="00860555">
        <w:rPr>
          <w:rFonts w:ascii="仿宋_GB2312" w:eastAsia="仿宋_GB2312" w:hint="eastAsia"/>
          <w:b/>
          <w:sz w:val="28"/>
          <w:szCs w:val="28"/>
        </w:rPr>
        <w:t>（一）</w:t>
      </w:r>
      <w:r w:rsidR="00CC43FD" w:rsidRPr="00860555">
        <w:rPr>
          <w:rFonts w:ascii="仿宋_GB2312" w:eastAsia="仿宋_GB2312" w:hint="eastAsia"/>
          <w:b/>
          <w:sz w:val="28"/>
          <w:szCs w:val="28"/>
        </w:rPr>
        <w:t>扎实开展</w:t>
      </w:r>
      <w:r w:rsidRPr="00860555">
        <w:rPr>
          <w:rFonts w:ascii="仿宋_GB2312" w:eastAsia="仿宋_GB2312" w:hint="eastAsia"/>
          <w:b/>
          <w:sz w:val="28"/>
          <w:szCs w:val="28"/>
        </w:rPr>
        <w:t>文秘</w:t>
      </w:r>
      <w:r w:rsidR="00CC43FD" w:rsidRPr="00860555">
        <w:rPr>
          <w:rFonts w:ascii="仿宋_GB2312" w:eastAsia="仿宋_GB2312" w:hint="eastAsia"/>
          <w:b/>
          <w:sz w:val="28"/>
          <w:szCs w:val="28"/>
        </w:rPr>
        <w:t>工作</w:t>
      </w:r>
      <w:r w:rsidRPr="00860555">
        <w:rPr>
          <w:rFonts w:ascii="仿宋_GB2312" w:eastAsia="仿宋_GB2312" w:hint="eastAsia"/>
          <w:b/>
          <w:sz w:val="28"/>
          <w:szCs w:val="28"/>
        </w:rPr>
        <w:t>，</w:t>
      </w:r>
      <w:r w:rsidR="00CC43FD" w:rsidRPr="00860555">
        <w:rPr>
          <w:rFonts w:ascii="仿宋_GB2312" w:eastAsia="仿宋_GB2312" w:hint="eastAsia"/>
          <w:b/>
          <w:sz w:val="28"/>
          <w:szCs w:val="28"/>
        </w:rPr>
        <w:t>做好</w:t>
      </w:r>
      <w:r w:rsidRPr="00860555">
        <w:rPr>
          <w:rFonts w:ascii="仿宋_GB2312" w:eastAsia="仿宋_GB2312" w:hint="eastAsia"/>
          <w:b/>
          <w:sz w:val="28"/>
          <w:szCs w:val="28"/>
        </w:rPr>
        <w:t>领导的</w:t>
      </w:r>
      <w:r w:rsidR="00133F79" w:rsidRPr="00860555">
        <w:rPr>
          <w:rFonts w:ascii="仿宋_GB2312" w:eastAsia="仿宋_GB2312" w:hint="eastAsia"/>
          <w:b/>
          <w:sz w:val="28"/>
          <w:szCs w:val="28"/>
        </w:rPr>
        <w:t>行政</w:t>
      </w:r>
      <w:r w:rsidRPr="00860555">
        <w:rPr>
          <w:rFonts w:ascii="仿宋_GB2312" w:eastAsia="仿宋_GB2312" w:hint="eastAsia"/>
          <w:b/>
          <w:sz w:val="28"/>
          <w:szCs w:val="28"/>
        </w:rPr>
        <w:t>助手。</w:t>
      </w:r>
    </w:p>
    <w:p w:rsidR="00766520" w:rsidRPr="00203193" w:rsidRDefault="004263A1" w:rsidP="00CF41BF">
      <w:pPr>
        <w:ind w:firstLineChars="200" w:firstLine="562"/>
        <w:rPr>
          <w:rFonts w:ascii="仿宋_GB2312" w:eastAsia="仿宋_GB2312"/>
          <w:sz w:val="28"/>
          <w:szCs w:val="28"/>
        </w:rPr>
      </w:pPr>
      <w:r w:rsidRPr="00860555">
        <w:rPr>
          <w:rFonts w:ascii="仿宋_GB2312" w:eastAsia="仿宋_GB2312" w:hint="eastAsia"/>
          <w:b/>
          <w:sz w:val="28"/>
          <w:szCs w:val="28"/>
        </w:rPr>
        <w:t>1、</w:t>
      </w:r>
      <w:r w:rsidR="00203193" w:rsidRPr="00860555">
        <w:rPr>
          <w:rFonts w:ascii="仿宋_GB2312" w:eastAsia="仿宋_GB2312" w:hint="eastAsia"/>
          <w:b/>
          <w:sz w:val="28"/>
          <w:szCs w:val="28"/>
        </w:rPr>
        <w:t>规范收发文管理,做好收发文登记工作</w:t>
      </w:r>
      <w:r w:rsidRPr="00860555">
        <w:rPr>
          <w:rFonts w:ascii="仿宋_GB2312" w:eastAsia="仿宋_GB2312" w:hint="eastAsia"/>
          <w:b/>
          <w:sz w:val="28"/>
          <w:szCs w:val="28"/>
        </w:rPr>
        <w:t>。</w:t>
      </w:r>
      <w:r w:rsidR="006B3946" w:rsidRPr="00203193">
        <w:rPr>
          <w:rFonts w:ascii="仿宋_GB2312" w:eastAsia="仿宋_GB2312" w:hint="eastAsia"/>
          <w:sz w:val="28"/>
          <w:szCs w:val="28"/>
        </w:rPr>
        <w:t>为保证各项文件精神能及时上传下达，我部每日按照流程做好收</w:t>
      </w:r>
      <w:r w:rsidR="00203193">
        <w:rPr>
          <w:rFonts w:ascii="仿宋_GB2312" w:eastAsia="仿宋_GB2312" w:hint="eastAsia"/>
          <w:sz w:val="28"/>
          <w:szCs w:val="28"/>
        </w:rPr>
        <w:t>发</w:t>
      </w:r>
      <w:r w:rsidR="006B3946" w:rsidRPr="00203193">
        <w:rPr>
          <w:rFonts w:ascii="仿宋_GB2312" w:eastAsia="仿宋_GB2312" w:hint="eastAsia"/>
          <w:sz w:val="28"/>
          <w:szCs w:val="28"/>
        </w:rPr>
        <w:t>文工作</w:t>
      </w:r>
      <w:r w:rsidR="00203193">
        <w:rPr>
          <w:rFonts w:ascii="仿宋_GB2312" w:eastAsia="仿宋_GB2312" w:hint="eastAsia"/>
          <w:sz w:val="28"/>
          <w:szCs w:val="28"/>
        </w:rPr>
        <w:t>。</w:t>
      </w:r>
      <w:r w:rsidR="006B3946" w:rsidRPr="00203193">
        <w:rPr>
          <w:rFonts w:ascii="仿宋_GB2312" w:eastAsia="仿宋_GB2312" w:hint="eastAsia"/>
          <w:sz w:val="28"/>
          <w:szCs w:val="28"/>
        </w:rPr>
        <w:t>半年来，</w:t>
      </w:r>
      <w:r w:rsidR="00203193">
        <w:rPr>
          <w:rFonts w:ascii="仿宋_GB2312" w:eastAsia="仿宋_GB2312" w:hint="eastAsia"/>
          <w:sz w:val="28"/>
          <w:szCs w:val="28"/>
        </w:rPr>
        <w:t>分别从</w:t>
      </w:r>
      <w:del w:id="4" w:author="周娴" w:date="2017-07-06T09:26:00Z">
        <w:r w:rsidR="00203193" w:rsidDel="00D212A7">
          <w:rPr>
            <w:rFonts w:ascii="仿宋_GB2312" w:eastAsia="仿宋_GB2312" w:hint="eastAsia"/>
            <w:sz w:val="28"/>
            <w:szCs w:val="28"/>
          </w:rPr>
          <w:delText>高管局</w:delText>
        </w:r>
      </w:del>
      <w:ins w:id="5" w:author="周娴" w:date="2017-07-06T09:26:00Z">
        <w:r w:rsidR="00D212A7">
          <w:rPr>
            <w:rFonts w:ascii="仿宋_GB2312" w:eastAsia="仿宋_GB2312" w:hint="eastAsia"/>
            <w:sz w:val="28"/>
            <w:szCs w:val="28"/>
          </w:rPr>
          <w:t>**</w:t>
        </w:r>
      </w:ins>
      <w:r w:rsidR="00203193">
        <w:rPr>
          <w:rFonts w:ascii="仿宋_GB2312" w:eastAsia="仿宋_GB2312" w:hint="eastAsia"/>
          <w:sz w:val="28"/>
          <w:szCs w:val="28"/>
        </w:rPr>
        <w:t>、</w:t>
      </w:r>
      <w:del w:id="6" w:author="周娴" w:date="2017-07-06T09:26:00Z">
        <w:r w:rsidR="00203193" w:rsidDel="00D212A7">
          <w:rPr>
            <w:rFonts w:ascii="仿宋_GB2312" w:eastAsia="仿宋_GB2312" w:hint="eastAsia"/>
            <w:sz w:val="28"/>
            <w:szCs w:val="28"/>
          </w:rPr>
          <w:delText>联网</w:delText>
        </w:r>
      </w:del>
      <w:ins w:id="7" w:author="周娴" w:date="2017-07-06T09:26:00Z">
        <w:r w:rsidR="00D212A7">
          <w:rPr>
            <w:rFonts w:ascii="仿宋_GB2312" w:eastAsia="仿宋_GB2312" w:hint="eastAsia"/>
            <w:sz w:val="28"/>
            <w:szCs w:val="28"/>
          </w:rPr>
          <w:t>**</w:t>
        </w:r>
      </w:ins>
      <w:r w:rsidR="00203193">
        <w:rPr>
          <w:rFonts w:ascii="仿宋_GB2312" w:eastAsia="仿宋_GB2312" w:hint="eastAsia"/>
          <w:sz w:val="28"/>
          <w:szCs w:val="28"/>
        </w:rPr>
        <w:t>中心、</w:t>
      </w:r>
      <w:del w:id="8" w:author="周娴" w:date="2017-07-06T09:26:00Z">
        <w:r w:rsidR="00203193" w:rsidDel="00D212A7">
          <w:rPr>
            <w:rFonts w:ascii="仿宋_GB2312" w:eastAsia="仿宋_GB2312" w:hint="eastAsia"/>
            <w:sz w:val="28"/>
            <w:szCs w:val="28"/>
          </w:rPr>
          <w:delText>深业</w:delText>
        </w:r>
      </w:del>
      <w:ins w:id="9" w:author="周娴" w:date="2017-07-06T09:26:00Z">
        <w:r w:rsidR="00D212A7">
          <w:rPr>
            <w:rFonts w:ascii="仿宋_GB2312" w:eastAsia="仿宋_GB2312" w:hint="eastAsia"/>
            <w:sz w:val="28"/>
            <w:szCs w:val="28"/>
          </w:rPr>
          <w:t>**</w:t>
        </w:r>
      </w:ins>
      <w:r w:rsidR="00203193">
        <w:rPr>
          <w:rFonts w:ascii="仿宋_GB2312" w:eastAsia="仿宋_GB2312" w:hint="eastAsia"/>
          <w:sz w:val="28"/>
          <w:szCs w:val="28"/>
        </w:rPr>
        <w:t>集团、</w:t>
      </w:r>
      <w:del w:id="10" w:author="周娴" w:date="2017-07-06T09:26:00Z">
        <w:r w:rsidR="00203193" w:rsidDel="00D212A7">
          <w:rPr>
            <w:rFonts w:ascii="仿宋_GB2312" w:eastAsia="仿宋_GB2312" w:hint="eastAsia"/>
            <w:sz w:val="28"/>
            <w:szCs w:val="28"/>
          </w:rPr>
          <w:delText>深业</w:delText>
        </w:r>
      </w:del>
      <w:ins w:id="11" w:author="周娴" w:date="2017-07-06T09:26:00Z">
        <w:r w:rsidR="00D212A7">
          <w:rPr>
            <w:rFonts w:ascii="仿宋_GB2312" w:eastAsia="仿宋_GB2312" w:hint="eastAsia"/>
            <w:sz w:val="28"/>
            <w:szCs w:val="28"/>
          </w:rPr>
          <w:t>**</w:t>
        </w:r>
      </w:ins>
      <w:del w:id="12" w:author="周娴" w:date="2017-07-06T09:26:00Z">
        <w:r w:rsidR="00203193" w:rsidDel="00D212A7">
          <w:rPr>
            <w:rFonts w:ascii="仿宋_GB2312" w:eastAsia="仿宋_GB2312" w:hint="eastAsia"/>
            <w:sz w:val="28"/>
            <w:szCs w:val="28"/>
          </w:rPr>
          <w:delText>基建</w:delText>
        </w:r>
      </w:del>
      <w:ins w:id="13" w:author="周娴" w:date="2017-07-06T09:26:00Z">
        <w:r w:rsidR="00D212A7">
          <w:rPr>
            <w:rFonts w:ascii="仿宋_GB2312" w:eastAsia="仿宋_GB2312" w:hint="eastAsia"/>
            <w:sz w:val="28"/>
            <w:szCs w:val="28"/>
          </w:rPr>
          <w:t>**</w:t>
        </w:r>
      </w:ins>
      <w:r w:rsidR="00203193">
        <w:rPr>
          <w:rFonts w:ascii="仿宋_GB2312" w:eastAsia="仿宋_GB2312" w:hint="eastAsia"/>
          <w:sz w:val="28"/>
          <w:szCs w:val="28"/>
        </w:rPr>
        <w:t>等处收文共计</w:t>
      </w:r>
      <w:r w:rsidR="006B3946" w:rsidRPr="00203193">
        <w:rPr>
          <w:rFonts w:ascii="仿宋_GB2312" w:eastAsia="仿宋_GB2312" w:hint="eastAsia"/>
          <w:sz w:val="28"/>
          <w:szCs w:val="28"/>
        </w:rPr>
        <w:t>339</w:t>
      </w:r>
      <w:r w:rsidR="00766520" w:rsidRPr="00203193">
        <w:rPr>
          <w:rFonts w:ascii="仿宋_GB2312" w:eastAsia="仿宋_GB2312" w:hint="eastAsia"/>
          <w:sz w:val="28"/>
          <w:szCs w:val="28"/>
        </w:rPr>
        <w:t>份。同时</w:t>
      </w:r>
      <w:r w:rsidR="00203193">
        <w:rPr>
          <w:rFonts w:ascii="仿宋_GB2312" w:eastAsia="仿宋_GB2312" w:hint="eastAsia"/>
          <w:sz w:val="28"/>
          <w:szCs w:val="28"/>
        </w:rPr>
        <w:t>根据公司决策，按照发文流程</w:t>
      </w:r>
      <w:r w:rsidR="00766520" w:rsidRPr="00203193">
        <w:rPr>
          <w:rFonts w:ascii="仿宋_GB2312" w:eastAsia="仿宋_GB2312" w:hint="eastAsia"/>
          <w:sz w:val="28"/>
          <w:szCs w:val="28"/>
        </w:rPr>
        <w:t>起草公文</w:t>
      </w:r>
      <w:r w:rsidR="00203193">
        <w:rPr>
          <w:rFonts w:ascii="仿宋_GB2312" w:eastAsia="仿宋_GB2312" w:hint="eastAsia"/>
          <w:sz w:val="28"/>
          <w:szCs w:val="28"/>
        </w:rPr>
        <w:t>共计</w:t>
      </w:r>
      <w:r w:rsidR="00766520" w:rsidRPr="00203193">
        <w:rPr>
          <w:rFonts w:ascii="仿宋_GB2312" w:eastAsia="仿宋_GB2312" w:hint="eastAsia"/>
          <w:sz w:val="28"/>
          <w:szCs w:val="28"/>
        </w:rPr>
        <w:t>25份</w:t>
      </w:r>
      <w:r w:rsidR="00203193">
        <w:rPr>
          <w:rFonts w:ascii="仿宋_GB2312" w:eastAsia="仿宋_GB2312" w:hint="eastAsia"/>
          <w:sz w:val="28"/>
          <w:szCs w:val="28"/>
        </w:rPr>
        <w:t>分别按要求</w:t>
      </w:r>
      <w:r w:rsidR="00766520" w:rsidRPr="00203193">
        <w:rPr>
          <w:rFonts w:ascii="仿宋_GB2312" w:eastAsia="仿宋_GB2312" w:hint="eastAsia"/>
          <w:sz w:val="28"/>
          <w:szCs w:val="28"/>
        </w:rPr>
        <w:t>上报</w:t>
      </w:r>
      <w:del w:id="14" w:author="周娴" w:date="2017-07-06T09:26:00Z">
        <w:r w:rsidR="00766520" w:rsidRPr="00203193" w:rsidDel="00D212A7">
          <w:rPr>
            <w:rFonts w:ascii="仿宋_GB2312" w:eastAsia="仿宋_GB2312" w:hint="eastAsia"/>
            <w:sz w:val="28"/>
            <w:szCs w:val="28"/>
          </w:rPr>
          <w:delText>深业</w:delText>
        </w:r>
      </w:del>
      <w:ins w:id="15" w:author="周娴" w:date="2017-07-06T09:26:00Z">
        <w:r w:rsidR="00D212A7">
          <w:rPr>
            <w:rFonts w:ascii="仿宋_GB2312" w:eastAsia="仿宋_GB2312" w:hint="eastAsia"/>
            <w:sz w:val="28"/>
            <w:szCs w:val="28"/>
          </w:rPr>
          <w:t>**</w:t>
        </w:r>
      </w:ins>
      <w:r w:rsidR="00766520" w:rsidRPr="00203193">
        <w:rPr>
          <w:rFonts w:ascii="仿宋_GB2312" w:eastAsia="仿宋_GB2312" w:hint="eastAsia"/>
          <w:sz w:val="28"/>
          <w:szCs w:val="28"/>
        </w:rPr>
        <w:t>集团、</w:t>
      </w:r>
      <w:del w:id="16" w:author="周娴" w:date="2017-07-06T09:26:00Z">
        <w:r w:rsidR="00766520" w:rsidRPr="00203193" w:rsidDel="00D212A7">
          <w:rPr>
            <w:rFonts w:ascii="仿宋_GB2312" w:eastAsia="仿宋_GB2312" w:hint="eastAsia"/>
            <w:sz w:val="28"/>
            <w:szCs w:val="28"/>
          </w:rPr>
          <w:delText>深业</w:delText>
        </w:r>
      </w:del>
      <w:ins w:id="17" w:author="周娴" w:date="2017-07-06T09:26:00Z">
        <w:r w:rsidR="00D212A7">
          <w:rPr>
            <w:rFonts w:ascii="仿宋_GB2312" w:eastAsia="仿宋_GB2312" w:hint="eastAsia"/>
            <w:sz w:val="28"/>
            <w:szCs w:val="28"/>
          </w:rPr>
          <w:t>**</w:t>
        </w:r>
      </w:ins>
      <w:del w:id="18" w:author="周娴" w:date="2017-07-06T09:26:00Z">
        <w:r w:rsidR="00766520" w:rsidRPr="00203193" w:rsidDel="00D212A7">
          <w:rPr>
            <w:rFonts w:ascii="仿宋_GB2312" w:eastAsia="仿宋_GB2312" w:hint="eastAsia"/>
            <w:sz w:val="28"/>
            <w:szCs w:val="28"/>
          </w:rPr>
          <w:delText>基建</w:delText>
        </w:r>
      </w:del>
      <w:ins w:id="19" w:author="周娴" w:date="2017-07-06T09:26:00Z">
        <w:r w:rsidR="00D212A7">
          <w:rPr>
            <w:rFonts w:ascii="仿宋_GB2312" w:eastAsia="仿宋_GB2312" w:hint="eastAsia"/>
            <w:sz w:val="28"/>
            <w:szCs w:val="28"/>
          </w:rPr>
          <w:t>**</w:t>
        </w:r>
      </w:ins>
      <w:r w:rsidR="00766520" w:rsidRPr="00203193">
        <w:rPr>
          <w:rFonts w:ascii="仿宋_GB2312" w:eastAsia="仿宋_GB2312" w:hint="eastAsia"/>
          <w:sz w:val="28"/>
          <w:szCs w:val="28"/>
        </w:rPr>
        <w:t>及省</w:t>
      </w:r>
      <w:del w:id="20" w:author="周娴" w:date="2017-07-06T09:26:00Z">
        <w:r w:rsidR="00766520" w:rsidRPr="00203193" w:rsidDel="00D212A7">
          <w:rPr>
            <w:rFonts w:ascii="仿宋_GB2312" w:eastAsia="仿宋_GB2312" w:hint="eastAsia"/>
            <w:sz w:val="28"/>
            <w:szCs w:val="28"/>
          </w:rPr>
          <w:delText>高管局</w:delText>
        </w:r>
      </w:del>
      <w:ins w:id="21" w:author="周娴" w:date="2017-07-06T09:26:00Z">
        <w:r w:rsidR="00D212A7">
          <w:rPr>
            <w:rFonts w:ascii="仿宋_GB2312" w:eastAsia="仿宋_GB2312" w:hint="eastAsia"/>
            <w:sz w:val="28"/>
            <w:szCs w:val="28"/>
          </w:rPr>
          <w:t>**</w:t>
        </w:r>
      </w:ins>
      <w:r w:rsidR="00766520" w:rsidRPr="00203193">
        <w:rPr>
          <w:rFonts w:ascii="仿宋_GB2312" w:eastAsia="仿宋_GB2312" w:hint="eastAsia"/>
          <w:sz w:val="28"/>
          <w:szCs w:val="28"/>
        </w:rPr>
        <w:t>等处。</w:t>
      </w:r>
    </w:p>
    <w:p w:rsidR="004263A1" w:rsidRPr="00203193" w:rsidRDefault="004263A1" w:rsidP="00CF41BF">
      <w:pPr>
        <w:ind w:firstLineChars="200" w:firstLine="562"/>
        <w:rPr>
          <w:rFonts w:ascii="仿宋_GB2312" w:eastAsia="仿宋_GB2312"/>
          <w:sz w:val="28"/>
          <w:szCs w:val="28"/>
        </w:rPr>
      </w:pPr>
      <w:r w:rsidRPr="00860555">
        <w:rPr>
          <w:rFonts w:ascii="仿宋_GB2312" w:eastAsia="仿宋_GB2312" w:hint="eastAsia"/>
          <w:b/>
          <w:sz w:val="28"/>
          <w:szCs w:val="28"/>
        </w:rPr>
        <w:t>2、</w:t>
      </w:r>
      <w:r w:rsidR="00203193" w:rsidRPr="00860555">
        <w:rPr>
          <w:rFonts w:ascii="仿宋_GB2312" w:eastAsia="仿宋_GB2312" w:hint="eastAsia"/>
          <w:b/>
          <w:sz w:val="28"/>
          <w:szCs w:val="28"/>
        </w:rPr>
        <w:t>规范各类</w:t>
      </w:r>
      <w:r w:rsidRPr="00860555">
        <w:rPr>
          <w:rFonts w:ascii="仿宋_GB2312" w:eastAsia="仿宋_GB2312" w:hint="eastAsia"/>
          <w:b/>
          <w:sz w:val="28"/>
          <w:szCs w:val="28"/>
        </w:rPr>
        <w:t>会议管理</w:t>
      </w:r>
      <w:r w:rsidR="00203193" w:rsidRPr="00860555">
        <w:rPr>
          <w:rFonts w:ascii="仿宋_GB2312" w:eastAsia="仿宋_GB2312" w:hint="eastAsia"/>
          <w:b/>
          <w:sz w:val="28"/>
          <w:szCs w:val="28"/>
        </w:rPr>
        <w:t>，做好会议服务工作</w:t>
      </w:r>
      <w:r w:rsidRPr="00860555">
        <w:rPr>
          <w:rFonts w:ascii="仿宋_GB2312" w:eastAsia="仿宋_GB2312" w:hint="eastAsia"/>
          <w:b/>
          <w:sz w:val="28"/>
          <w:szCs w:val="28"/>
        </w:rPr>
        <w:t>。</w:t>
      </w:r>
      <w:r w:rsidR="00875771" w:rsidRPr="00203193">
        <w:rPr>
          <w:rFonts w:ascii="仿宋_GB2312" w:eastAsia="仿宋_GB2312" w:hint="eastAsia"/>
          <w:sz w:val="28"/>
          <w:szCs w:val="28"/>
        </w:rPr>
        <w:t>为及时总结工作经验、</w:t>
      </w:r>
      <w:r w:rsidR="00203193">
        <w:rPr>
          <w:rFonts w:ascii="仿宋_GB2312" w:eastAsia="仿宋_GB2312" w:hint="eastAsia"/>
          <w:sz w:val="28"/>
          <w:szCs w:val="28"/>
        </w:rPr>
        <w:t>严格按照公司议事规则解决各类事宜，半年来，我部努力克服人手紧张等客观不利因素的影响在规定时间内按照领导决策及公司相应规章制度及时做好了会议筹备及召开工作，共计筹备了</w:t>
      </w:r>
      <w:r w:rsidR="00875771" w:rsidRPr="00203193">
        <w:rPr>
          <w:rFonts w:ascii="仿宋_GB2312" w:eastAsia="仿宋_GB2312" w:hint="eastAsia"/>
          <w:sz w:val="28"/>
          <w:szCs w:val="28"/>
        </w:rPr>
        <w:t>年度工作会1次</w:t>
      </w:r>
      <w:r w:rsidR="00203193">
        <w:rPr>
          <w:rFonts w:ascii="仿宋_GB2312" w:eastAsia="仿宋_GB2312" w:hint="eastAsia"/>
          <w:sz w:val="28"/>
          <w:szCs w:val="28"/>
        </w:rPr>
        <w:t>、</w:t>
      </w:r>
      <w:r w:rsidR="00875771" w:rsidRPr="00203193">
        <w:rPr>
          <w:rFonts w:ascii="仿宋_GB2312" w:eastAsia="仿宋_GB2312" w:hint="eastAsia"/>
          <w:sz w:val="28"/>
          <w:szCs w:val="28"/>
        </w:rPr>
        <w:t>春运工作会1次、总经理办公会及招投标领导小组会议等各项会议共17次，形成会议纪要17份。</w:t>
      </w:r>
      <w:r w:rsidR="00203193">
        <w:rPr>
          <w:rFonts w:ascii="仿宋_GB2312" w:eastAsia="仿宋_GB2312" w:hint="eastAsia"/>
          <w:sz w:val="28"/>
          <w:szCs w:val="28"/>
        </w:rPr>
        <w:t>特别是2017</w:t>
      </w:r>
      <w:r w:rsidR="00375666">
        <w:rPr>
          <w:rFonts w:ascii="仿宋_GB2312" w:eastAsia="仿宋_GB2312" w:hint="eastAsia"/>
          <w:sz w:val="28"/>
          <w:szCs w:val="28"/>
        </w:rPr>
        <w:t>年</w:t>
      </w:r>
      <w:del w:id="22" w:author="周娴" w:date="2017-07-06T09:26:00Z">
        <w:r w:rsidR="00375666" w:rsidDel="00D212A7">
          <w:rPr>
            <w:rFonts w:ascii="仿宋_GB2312" w:eastAsia="仿宋_GB2312" w:hint="eastAsia"/>
            <w:sz w:val="28"/>
            <w:szCs w:val="28"/>
          </w:rPr>
          <w:delText>荆东</w:delText>
        </w:r>
      </w:del>
      <w:ins w:id="23" w:author="周娴" w:date="2017-07-06T09:26:00Z">
        <w:r w:rsidR="00D212A7">
          <w:rPr>
            <w:rFonts w:ascii="仿宋_GB2312" w:eastAsia="仿宋_GB2312" w:hint="eastAsia"/>
            <w:sz w:val="28"/>
            <w:szCs w:val="28"/>
          </w:rPr>
          <w:t>**</w:t>
        </w:r>
      </w:ins>
      <w:r w:rsidR="00375666">
        <w:rPr>
          <w:rFonts w:ascii="仿宋_GB2312" w:eastAsia="仿宋_GB2312" w:hint="eastAsia"/>
          <w:sz w:val="28"/>
          <w:szCs w:val="28"/>
        </w:rPr>
        <w:t>公司第一次董事会及股东会</w:t>
      </w:r>
      <w:r w:rsidR="00721DF5">
        <w:rPr>
          <w:rFonts w:ascii="仿宋_GB2312" w:eastAsia="仿宋_GB2312" w:hint="eastAsia"/>
          <w:sz w:val="28"/>
          <w:szCs w:val="28"/>
        </w:rPr>
        <w:t>在公司召开，综合事务部提前部署，合理分工，提高工作效率，做</w:t>
      </w:r>
      <w:r w:rsidR="0044007E">
        <w:rPr>
          <w:rFonts w:ascii="仿宋_GB2312" w:eastAsia="仿宋_GB2312" w:hint="eastAsia"/>
          <w:sz w:val="28"/>
          <w:szCs w:val="28"/>
        </w:rPr>
        <w:t>了“人手少效率高”的会务成绩。</w:t>
      </w:r>
    </w:p>
    <w:p w:rsidR="004263A1" w:rsidRPr="00203193" w:rsidRDefault="004263A1" w:rsidP="00CF41BF">
      <w:pPr>
        <w:ind w:firstLineChars="200" w:firstLine="562"/>
        <w:rPr>
          <w:rFonts w:ascii="仿宋_GB2312" w:eastAsia="仿宋_GB2312"/>
          <w:sz w:val="28"/>
          <w:szCs w:val="28"/>
        </w:rPr>
      </w:pPr>
      <w:r w:rsidRPr="00860555">
        <w:rPr>
          <w:rFonts w:ascii="仿宋_GB2312" w:eastAsia="仿宋_GB2312" w:hint="eastAsia"/>
          <w:b/>
          <w:sz w:val="28"/>
          <w:szCs w:val="28"/>
        </w:rPr>
        <w:t>3、</w:t>
      </w:r>
      <w:r w:rsidR="0044007E" w:rsidRPr="00860555">
        <w:rPr>
          <w:rFonts w:ascii="仿宋_GB2312" w:eastAsia="仿宋_GB2312" w:hint="eastAsia"/>
          <w:b/>
          <w:sz w:val="28"/>
          <w:szCs w:val="28"/>
        </w:rPr>
        <w:t>规范公司</w:t>
      </w:r>
      <w:r w:rsidRPr="00860555">
        <w:rPr>
          <w:rFonts w:ascii="仿宋_GB2312" w:eastAsia="仿宋_GB2312" w:hint="eastAsia"/>
          <w:b/>
          <w:sz w:val="28"/>
          <w:szCs w:val="28"/>
        </w:rPr>
        <w:t>档案管理</w:t>
      </w:r>
      <w:r w:rsidR="00860555">
        <w:rPr>
          <w:rFonts w:ascii="仿宋_GB2312" w:eastAsia="仿宋_GB2312" w:hint="eastAsia"/>
          <w:b/>
          <w:sz w:val="28"/>
          <w:szCs w:val="28"/>
        </w:rPr>
        <w:t>，做好文书的归档</w:t>
      </w:r>
      <w:r w:rsidR="0044007E" w:rsidRPr="00860555">
        <w:rPr>
          <w:rFonts w:ascii="仿宋_GB2312" w:eastAsia="仿宋_GB2312" w:hint="eastAsia"/>
          <w:b/>
          <w:sz w:val="28"/>
          <w:szCs w:val="28"/>
        </w:rPr>
        <w:t>工作</w:t>
      </w:r>
      <w:r w:rsidRPr="00860555">
        <w:rPr>
          <w:rFonts w:ascii="仿宋_GB2312" w:eastAsia="仿宋_GB2312" w:hint="eastAsia"/>
          <w:b/>
          <w:sz w:val="28"/>
          <w:szCs w:val="28"/>
        </w:rPr>
        <w:t>。</w:t>
      </w:r>
      <w:r w:rsidR="000E1555" w:rsidRPr="00203193">
        <w:rPr>
          <w:rFonts w:ascii="仿宋_GB2312" w:eastAsia="仿宋_GB2312" w:hint="eastAsia"/>
          <w:sz w:val="28"/>
          <w:szCs w:val="28"/>
        </w:rPr>
        <w:t>为确保公司行政档案的完善、准确、系统、安全和有效地利用，根据公司档案管理制</w:t>
      </w:r>
      <w:r w:rsidR="000E1555" w:rsidRPr="00203193">
        <w:rPr>
          <w:rFonts w:ascii="仿宋_GB2312" w:eastAsia="仿宋_GB2312" w:hint="eastAsia"/>
          <w:sz w:val="28"/>
          <w:szCs w:val="28"/>
        </w:rPr>
        <w:lastRenderedPageBreak/>
        <w:t>度，我部对2016年度档案进行了归纳整理，现已完成档案整理工作，后续将进行档案编号及电子录入，做到纸质档案和电子档案同时归档。</w:t>
      </w:r>
    </w:p>
    <w:p w:rsidR="004263A1" w:rsidRPr="00860555" w:rsidRDefault="004263A1" w:rsidP="00CF41BF">
      <w:pPr>
        <w:ind w:firstLineChars="200" w:firstLine="562"/>
        <w:rPr>
          <w:rFonts w:ascii="仿宋_GB2312" w:eastAsia="仿宋_GB2312"/>
          <w:b/>
          <w:sz w:val="28"/>
          <w:szCs w:val="28"/>
        </w:rPr>
      </w:pPr>
      <w:r w:rsidRPr="00860555">
        <w:rPr>
          <w:rFonts w:ascii="仿宋_GB2312" w:eastAsia="仿宋_GB2312" w:hint="eastAsia"/>
          <w:b/>
          <w:sz w:val="28"/>
          <w:szCs w:val="28"/>
        </w:rPr>
        <w:t>（二）</w:t>
      </w:r>
      <w:r w:rsidR="00CC43FD" w:rsidRPr="00860555">
        <w:rPr>
          <w:rFonts w:ascii="仿宋_GB2312" w:eastAsia="仿宋_GB2312" w:hint="eastAsia"/>
          <w:b/>
          <w:sz w:val="28"/>
          <w:szCs w:val="28"/>
        </w:rPr>
        <w:t>规范</w:t>
      </w:r>
      <w:r w:rsidR="00133F79" w:rsidRPr="00860555">
        <w:rPr>
          <w:rFonts w:ascii="仿宋_GB2312" w:eastAsia="仿宋_GB2312" w:hint="eastAsia"/>
          <w:b/>
          <w:sz w:val="28"/>
          <w:szCs w:val="28"/>
        </w:rPr>
        <w:t>落实</w:t>
      </w:r>
      <w:r w:rsidR="00CC43FD" w:rsidRPr="00860555">
        <w:rPr>
          <w:rFonts w:ascii="仿宋_GB2312" w:eastAsia="仿宋_GB2312" w:hint="eastAsia"/>
          <w:b/>
          <w:sz w:val="28"/>
          <w:szCs w:val="28"/>
        </w:rPr>
        <w:t>资产管理，</w:t>
      </w:r>
      <w:r w:rsidR="00133F79" w:rsidRPr="00860555">
        <w:rPr>
          <w:rFonts w:ascii="仿宋_GB2312" w:eastAsia="仿宋_GB2312" w:hint="eastAsia"/>
          <w:b/>
          <w:sz w:val="28"/>
          <w:szCs w:val="28"/>
        </w:rPr>
        <w:t>进一步完善资产管理科学化</w:t>
      </w:r>
      <w:r w:rsidRPr="00860555">
        <w:rPr>
          <w:rFonts w:ascii="仿宋_GB2312" w:eastAsia="仿宋_GB2312" w:hint="eastAsia"/>
          <w:b/>
          <w:sz w:val="28"/>
          <w:szCs w:val="28"/>
        </w:rPr>
        <w:t>。</w:t>
      </w:r>
    </w:p>
    <w:p w:rsidR="00CC43FD" w:rsidRPr="00203193" w:rsidRDefault="00CC43FD" w:rsidP="00CF41BF">
      <w:pPr>
        <w:ind w:firstLineChars="200" w:firstLine="562"/>
        <w:rPr>
          <w:rFonts w:ascii="仿宋_GB2312" w:eastAsia="仿宋_GB2312"/>
          <w:sz w:val="28"/>
          <w:szCs w:val="28"/>
        </w:rPr>
      </w:pPr>
      <w:r w:rsidRPr="00860555">
        <w:rPr>
          <w:rFonts w:ascii="仿宋_GB2312" w:eastAsia="仿宋_GB2312" w:hint="eastAsia"/>
          <w:b/>
          <w:sz w:val="28"/>
          <w:szCs w:val="28"/>
        </w:rPr>
        <w:t>1、</w:t>
      </w:r>
      <w:r w:rsidR="0044007E" w:rsidRPr="00860555">
        <w:rPr>
          <w:rFonts w:ascii="仿宋_GB2312" w:eastAsia="仿宋_GB2312" w:hint="eastAsia"/>
          <w:b/>
          <w:sz w:val="28"/>
          <w:szCs w:val="28"/>
        </w:rPr>
        <w:t>执行全年预算管控，稳步开展资产采买。</w:t>
      </w:r>
      <w:r w:rsidR="0044007E">
        <w:rPr>
          <w:rFonts w:ascii="仿宋_GB2312" w:eastAsia="仿宋_GB2312" w:hint="eastAsia"/>
          <w:sz w:val="28"/>
          <w:szCs w:val="28"/>
        </w:rPr>
        <w:t>我部根据年度工作计划，完成了</w:t>
      </w:r>
      <w:r w:rsidR="00860555">
        <w:rPr>
          <w:rFonts w:ascii="仿宋_GB2312" w:eastAsia="仿宋_GB2312" w:hint="eastAsia"/>
          <w:sz w:val="28"/>
          <w:szCs w:val="28"/>
        </w:rPr>
        <w:t>年度生活设施和办公用品的采购</w:t>
      </w:r>
      <w:r w:rsidR="000E1555" w:rsidRPr="00203193">
        <w:rPr>
          <w:rFonts w:ascii="仿宋_GB2312" w:eastAsia="仿宋_GB2312" w:hint="eastAsia"/>
          <w:sz w:val="28"/>
          <w:szCs w:val="28"/>
        </w:rPr>
        <w:t>。同时根据年度工作计划及资金安排，我部</w:t>
      </w:r>
      <w:r w:rsidR="00860555">
        <w:rPr>
          <w:rFonts w:ascii="仿宋_GB2312" w:eastAsia="仿宋_GB2312" w:hint="eastAsia"/>
          <w:sz w:val="28"/>
          <w:szCs w:val="28"/>
        </w:rPr>
        <w:t>已</w:t>
      </w:r>
      <w:r w:rsidR="000E1555" w:rsidRPr="00203193">
        <w:rPr>
          <w:rFonts w:ascii="仿宋_GB2312" w:eastAsia="仿宋_GB2312" w:hint="eastAsia"/>
          <w:sz w:val="28"/>
          <w:szCs w:val="28"/>
        </w:rPr>
        <w:t>着手</w:t>
      </w:r>
      <w:r w:rsidR="00860555">
        <w:rPr>
          <w:rFonts w:ascii="仿宋_GB2312" w:eastAsia="仿宋_GB2312" w:hint="eastAsia"/>
          <w:sz w:val="28"/>
          <w:szCs w:val="28"/>
        </w:rPr>
        <w:t>开展</w:t>
      </w:r>
      <w:del w:id="24" w:author="周娴" w:date="2017-07-06T09:27:00Z">
        <w:r w:rsidR="000E1555" w:rsidRPr="00203193" w:rsidDel="00D212A7">
          <w:rPr>
            <w:rFonts w:ascii="仿宋_GB2312" w:eastAsia="仿宋_GB2312" w:hint="eastAsia"/>
            <w:sz w:val="28"/>
            <w:szCs w:val="28"/>
          </w:rPr>
          <w:delText>本田CR-V</w:delText>
        </w:r>
      </w:del>
      <w:r w:rsidR="000E1555" w:rsidRPr="00203193">
        <w:rPr>
          <w:rFonts w:ascii="仿宋_GB2312" w:eastAsia="仿宋_GB2312" w:hint="eastAsia"/>
          <w:sz w:val="28"/>
          <w:szCs w:val="28"/>
        </w:rPr>
        <w:t>车辆采购</w:t>
      </w:r>
      <w:r w:rsidR="00860555">
        <w:rPr>
          <w:rFonts w:ascii="仿宋_GB2312" w:eastAsia="仿宋_GB2312" w:hint="eastAsia"/>
          <w:sz w:val="28"/>
          <w:szCs w:val="28"/>
        </w:rPr>
        <w:t>工作</w:t>
      </w:r>
      <w:r w:rsidR="000E1555" w:rsidRPr="00203193">
        <w:rPr>
          <w:rFonts w:ascii="仿宋_GB2312" w:eastAsia="仿宋_GB2312" w:hint="eastAsia"/>
          <w:sz w:val="28"/>
          <w:szCs w:val="28"/>
        </w:rPr>
        <w:t>，现已完成询价相关工作，后续工作也按程序逐项进行。</w:t>
      </w:r>
    </w:p>
    <w:p w:rsidR="00860555" w:rsidRDefault="00302726" w:rsidP="00CF41BF">
      <w:pPr>
        <w:ind w:firstLineChars="200" w:firstLine="562"/>
        <w:rPr>
          <w:rFonts w:ascii="仿宋_GB2312" w:eastAsia="仿宋_GB2312"/>
          <w:sz w:val="28"/>
          <w:szCs w:val="28"/>
        </w:rPr>
      </w:pPr>
      <w:r>
        <w:rPr>
          <w:rFonts w:ascii="仿宋_GB2312" w:eastAsia="仿宋_GB2312" w:hint="eastAsia"/>
          <w:b/>
          <w:sz w:val="28"/>
          <w:szCs w:val="28"/>
        </w:rPr>
        <w:t>2</w:t>
      </w:r>
      <w:r w:rsidR="00CC43FD" w:rsidRPr="00860555">
        <w:rPr>
          <w:rFonts w:ascii="仿宋_GB2312" w:eastAsia="仿宋_GB2312" w:hint="eastAsia"/>
          <w:b/>
          <w:sz w:val="28"/>
          <w:szCs w:val="28"/>
        </w:rPr>
        <w:t>、</w:t>
      </w:r>
      <w:r w:rsidR="00E83341">
        <w:rPr>
          <w:rFonts w:ascii="仿宋_GB2312" w:eastAsia="仿宋_GB2312" w:hint="eastAsia"/>
          <w:b/>
          <w:sz w:val="28"/>
          <w:szCs w:val="28"/>
        </w:rPr>
        <w:t>整理新增固定资产档案</w:t>
      </w:r>
      <w:r w:rsidR="00860555" w:rsidRPr="00860555">
        <w:rPr>
          <w:rFonts w:ascii="仿宋_GB2312" w:eastAsia="仿宋_GB2312" w:hint="eastAsia"/>
          <w:b/>
          <w:sz w:val="28"/>
          <w:szCs w:val="28"/>
        </w:rPr>
        <w:t>。</w:t>
      </w:r>
      <w:r w:rsidR="00860555">
        <w:rPr>
          <w:rFonts w:ascii="仿宋_GB2312" w:eastAsia="仿宋_GB2312" w:hint="eastAsia"/>
          <w:sz w:val="28"/>
          <w:szCs w:val="28"/>
        </w:rPr>
        <w:t>结合公司固定资产</w:t>
      </w:r>
      <w:r w:rsidR="00CF41BF">
        <w:rPr>
          <w:rFonts w:ascii="仿宋_GB2312" w:eastAsia="仿宋_GB2312" w:hint="eastAsia"/>
          <w:sz w:val="28"/>
          <w:szCs w:val="28"/>
        </w:rPr>
        <w:t>管理办法，我部拟对2016年采购的固定资产进行档案整理，新增固定资产按呈批表、请示、会议纪要、入库单、出库单、移交表、发票复印件的顺序，实行了纸质档案和电子档案的管理，</w:t>
      </w:r>
      <w:r w:rsidR="008A2CB2">
        <w:rPr>
          <w:rFonts w:ascii="仿宋_GB2312" w:eastAsia="仿宋_GB2312" w:hint="eastAsia"/>
          <w:sz w:val="28"/>
          <w:szCs w:val="28"/>
        </w:rPr>
        <w:t>整理后的固定资产档案查阅方便、保管规范，为公司固定资产管理工作奠定了良好的基础。</w:t>
      </w:r>
    </w:p>
    <w:p w:rsidR="00CC43FD" w:rsidRPr="00701B03" w:rsidRDefault="004263A1" w:rsidP="00CF41BF">
      <w:pPr>
        <w:ind w:firstLineChars="200" w:firstLine="562"/>
        <w:rPr>
          <w:rFonts w:ascii="仿宋_GB2312" w:eastAsia="仿宋_GB2312"/>
          <w:b/>
          <w:sz w:val="28"/>
          <w:szCs w:val="28"/>
        </w:rPr>
      </w:pPr>
      <w:r w:rsidRPr="00701B03">
        <w:rPr>
          <w:rFonts w:ascii="仿宋_GB2312" w:eastAsia="仿宋_GB2312" w:hint="eastAsia"/>
          <w:b/>
          <w:sz w:val="28"/>
          <w:szCs w:val="28"/>
        </w:rPr>
        <w:t>（三）</w:t>
      </w:r>
      <w:r w:rsidR="00133F79" w:rsidRPr="00701B03">
        <w:rPr>
          <w:rFonts w:ascii="仿宋_GB2312" w:eastAsia="仿宋_GB2312" w:hint="eastAsia"/>
          <w:b/>
          <w:sz w:val="28"/>
          <w:szCs w:val="28"/>
        </w:rPr>
        <w:t>强化员工队伍建设，打造“身心双健康”团队</w:t>
      </w:r>
      <w:r w:rsidR="00CC43FD" w:rsidRPr="00701B03">
        <w:rPr>
          <w:rFonts w:ascii="仿宋_GB2312" w:eastAsia="仿宋_GB2312" w:hint="eastAsia"/>
          <w:b/>
          <w:sz w:val="28"/>
          <w:szCs w:val="28"/>
        </w:rPr>
        <w:t>。</w:t>
      </w:r>
    </w:p>
    <w:p w:rsidR="00E211AD" w:rsidRPr="00203193" w:rsidRDefault="00CC43FD" w:rsidP="00CF41BF">
      <w:pPr>
        <w:ind w:firstLineChars="200" w:firstLine="562"/>
        <w:rPr>
          <w:rFonts w:ascii="仿宋_GB2312" w:eastAsia="仿宋_GB2312"/>
          <w:sz w:val="28"/>
          <w:szCs w:val="28"/>
        </w:rPr>
      </w:pPr>
      <w:r w:rsidRPr="0075206C">
        <w:rPr>
          <w:rFonts w:ascii="仿宋_GB2312" w:eastAsia="仿宋_GB2312" w:hint="eastAsia"/>
          <w:b/>
          <w:sz w:val="28"/>
          <w:szCs w:val="28"/>
        </w:rPr>
        <w:t>1、</w:t>
      </w:r>
      <w:r w:rsidR="00133F79" w:rsidRPr="0075206C">
        <w:rPr>
          <w:rFonts w:ascii="仿宋_GB2312" w:eastAsia="仿宋_GB2312" w:hint="eastAsia"/>
          <w:b/>
          <w:sz w:val="28"/>
          <w:szCs w:val="28"/>
        </w:rPr>
        <w:t>丰富</w:t>
      </w:r>
      <w:r w:rsidR="001C0968" w:rsidRPr="0075206C">
        <w:rPr>
          <w:rFonts w:ascii="仿宋_GB2312" w:eastAsia="仿宋_GB2312" w:hint="eastAsia"/>
          <w:b/>
          <w:sz w:val="28"/>
          <w:szCs w:val="28"/>
        </w:rPr>
        <w:t>活动形式，提升员工幸福感。</w:t>
      </w:r>
      <w:r w:rsidR="001C0968">
        <w:rPr>
          <w:rFonts w:ascii="仿宋_GB2312" w:eastAsia="仿宋_GB2312" w:hint="eastAsia"/>
          <w:sz w:val="28"/>
          <w:szCs w:val="28"/>
        </w:rPr>
        <w:t>按照全年工作计划，综合事务部通过调研制定了全年员工活动工作计划，并严格按照计划组织相应活动，上半年分别开展了“三八展风采”春游、“</w:t>
      </w:r>
      <w:del w:id="25" w:author="周娴" w:date="2017-07-06T09:27:00Z">
        <w:r w:rsidR="001C0968" w:rsidDel="00D212A7">
          <w:rPr>
            <w:rFonts w:ascii="仿宋_GB2312" w:eastAsia="仿宋_GB2312" w:hint="eastAsia"/>
            <w:sz w:val="28"/>
            <w:szCs w:val="28"/>
          </w:rPr>
          <w:delText>外出交流学习考察</w:delText>
        </w:r>
      </w:del>
      <w:ins w:id="26" w:author="周娴" w:date="2017-07-06T09:27:00Z">
        <w:r w:rsidR="00D212A7">
          <w:rPr>
            <w:rFonts w:ascii="仿宋_GB2312" w:eastAsia="仿宋_GB2312" w:hint="eastAsia"/>
            <w:sz w:val="28"/>
            <w:szCs w:val="28"/>
          </w:rPr>
          <w:t>***</w:t>
        </w:r>
      </w:ins>
      <w:r w:rsidR="001C0968">
        <w:rPr>
          <w:rFonts w:ascii="仿宋_GB2312" w:eastAsia="仿宋_GB2312" w:hint="eastAsia"/>
          <w:sz w:val="28"/>
          <w:szCs w:val="28"/>
        </w:rPr>
        <w:t>”</w:t>
      </w:r>
      <w:r w:rsidR="00133F79" w:rsidRPr="00203193">
        <w:rPr>
          <w:rFonts w:ascii="仿宋_GB2312" w:eastAsia="仿宋_GB2312" w:hint="eastAsia"/>
          <w:sz w:val="28"/>
          <w:szCs w:val="28"/>
        </w:rPr>
        <w:t>等</w:t>
      </w:r>
      <w:r w:rsidR="001C0968">
        <w:rPr>
          <w:rFonts w:ascii="仿宋_GB2312" w:eastAsia="仿宋_GB2312" w:hint="eastAsia"/>
          <w:sz w:val="28"/>
          <w:szCs w:val="28"/>
        </w:rPr>
        <w:t>主题活动，通过活动的开展拉近了员工之间的交流也提升了员工的职业幸福感。</w:t>
      </w:r>
    </w:p>
    <w:p w:rsidR="00CC43FD" w:rsidRPr="00203193" w:rsidRDefault="00CC43FD" w:rsidP="00CF41BF">
      <w:pPr>
        <w:ind w:firstLineChars="200" w:firstLine="562"/>
        <w:rPr>
          <w:rFonts w:ascii="仿宋_GB2312" w:eastAsia="仿宋_GB2312"/>
          <w:sz w:val="28"/>
          <w:szCs w:val="28"/>
        </w:rPr>
      </w:pPr>
      <w:r w:rsidRPr="0075206C">
        <w:rPr>
          <w:rFonts w:ascii="仿宋_GB2312" w:eastAsia="仿宋_GB2312" w:hint="eastAsia"/>
          <w:b/>
          <w:sz w:val="28"/>
          <w:szCs w:val="28"/>
        </w:rPr>
        <w:t>2、</w:t>
      </w:r>
      <w:r w:rsidR="00133F79" w:rsidRPr="0075206C">
        <w:rPr>
          <w:rFonts w:ascii="仿宋_GB2312" w:eastAsia="仿宋_GB2312" w:hint="eastAsia"/>
          <w:b/>
          <w:sz w:val="28"/>
          <w:szCs w:val="28"/>
        </w:rPr>
        <w:t>注重员工身体健康</w:t>
      </w:r>
      <w:r w:rsidR="001C0968" w:rsidRPr="0075206C">
        <w:rPr>
          <w:rFonts w:ascii="仿宋_GB2312" w:eastAsia="仿宋_GB2312" w:hint="eastAsia"/>
          <w:b/>
          <w:sz w:val="28"/>
          <w:szCs w:val="28"/>
        </w:rPr>
        <w:t>，提升员工生活质量</w:t>
      </w:r>
      <w:r w:rsidR="00133F79" w:rsidRPr="0075206C">
        <w:rPr>
          <w:rFonts w:ascii="仿宋_GB2312" w:eastAsia="仿宋_GB2312" w:hint="eastAsia"/>
          <w:b/>
          <w:sz w:val="28"/>
          <w:szCs w:val="28"/>
        </w:rPr>
        <w:t>。</w:t>
      </w:r>
      <w:r w:rsidR="001C0968">
        <w:rPr>
          <w:rFonts w:ascii="仿宋_GB2312" w:eastAsia="仿宋_GB2312" w:hint="eastAsia"/>
          <w:sz w:val="28"/>
          <w:szCs w:val="28"/>
        </w:rPr>
        <w:t>结合年轻人疏于对身体健康的管理这一现状，按照公司的全年工作安排，综合事务部分批次</w:t>
      </w:r>
      <w:r w:rsidR="00E50727">
        <w:rPr>
          <w:rFonts w:ascii="仿宋_GB2312" w:eastAsia="仿宋_GB2312" w:hint="eastAsia"/>
          <w:sz w:val="28"/>
          <w:szCs w:val="28"/>
        </w:rPr>
        <w:t>组织了</w:t>
      </w:r>
      <w:r w:rsidR="001C0968">
        <w:rPr>
          <w:rFonts w:ascii="仿宋_GB2312" w:eastAsia="仿宋_GB2312" w:hint="eastAsia"/>
          <w:sz w:val="28"/>
          <w:szCs w:val="28"/>
        </w:rPr>
        <w:t>全体员工身体健康检查，并在对应的医疗机构给员工建立了个人健康档案，</w:t>
      </w:r>
      <w:r w:rsidR="0031642D">
        <w:rPr>
          <w:rFonts w:ascii="仿宋_GB2312" w:eastAsia="仿宋_GB2312" w:hint="eastAsia"/>
          <w:sz w:val="28"/>
          <w:szCs w:val="28"/>
        </w:rPr>
        <w:t>为员工的身体健康情况流动管理起到了参考作用。</w:t>
      </w:r>
    </w:p>
    <w:p w:rsidR="00CC43FD" w:rsidRPr="00203193" w:rsidRDefault="00CC43FD" w:rsidP="008F4631">
      <w:pPr>
        <w:ind w:firstLineChars="200" w:firstLine="562"/>
        <w:rPr>
          <w:rFonts w:ascii="仿宋_GB2312" w:eastAsia="仿宋_GB2312"/>
          <w:sz w:val="28"/>
          <w:szCs w:val="28"/>
        </w:rPr>
      </w:pPr>
      <w:r w:rsidRPr="0075206C">
        <w:rPr>
          <w:rFonts w:ascii="仿宋_GB2312" w:eastAsia="仿宋_GB2312" w:hint="eastAsia"/>
          <w:b/>
          <w:sz w:val="28"/>
          <w:szCs w:val="28"/>
        </w:rPr>
        <w:lastRenderedPageBreak/>
        <w:t>3、</w:t>
      </w:r>
      <w:r w:rsidR="0075206C" w:rsidRPr="0075206C">
        <w:rPr>
          <w:rFonts w:ascii="仿宋_GB2312" w:eastAsia="仿宋_GB2312" w:hint="eastAsia"/>
          <w:b/>
          <w:sz w:val="28"/>
          <w:szCs w:val="28"/>
        </w:rPr>
        <w:t>强化后勤管理质量，做好本部员工的后盾</w:t>
      </w:r>
      <w:r w:rsidR="00133F79" w:rsidRPr="0075206C">
        <w:rPr>
          <w:rFonts w:ascii="仿宋_GB2312" w:eastAsia="仿宋_GB2312" w:hint="eastAsia"/>
          <w:b/>
          <w:sz w:val="28"/>
          <w:szCs w:val="28"/>
        </w:rPr>
        <w:t>。</w:t>
      </w:r>
      <w:r w:rsidR="00766520" w:rsidRPr="00203193">
        <w:rPr>
          <w:rFonts w:ascii="仿宋_GB2312" w:eastAsia="仿宋_GB2312" w:hint="eastAsia"/>
          <w:sz w:val="28"/>
          <w:szCs w:val="28"/>
        </w:rPr>
        <w:t>根据公司要求及员工意见，在预算范围内，我部</w:t>
      </w:r>
      <w:r w:rsidR="0075206C">
        <w:rPr>
          <w:rFonts w:ascii="仿宋_GB2312" w:eastAsia="仿宋_GB2312" w:hint="eastAsia"/>
          <w:sz w:val="28"/>
          <w:szCs w:val="28"/>
        </w:rPr>
        <w:t>于3月</w:t>
      </w:r>
      <w:r w:rsidR="00766520" w:rsidRPr="00203193">
        <w:rPr>
          <w:rFonts w:ascii="仿宋_GB2312" w:eastAsia="仿宋_GB2312" w:hint="eastAsia"/>
          <w:sz w:val="28"/>
          <w:szCs w:val="28"/>
        </w:rPr>
        <w:t>对员工食堂菜品的材料、味道等做出了改善，对食堂卫生及食品安全做出了相应的规定，通过一系列努力，得到了员工及领导的一致好评。同时，由于</w:t>
      </w:r>
      <w:del w:id="27" w:author="周娴" w:date="2017-07-06T09:27:00Z">
        <w:r w:rsidR="00766520" w:rsidRPr="00203193" w:rsidDel="00CC1843">
          <w:rPr>
            <w:rFonts w:ascii="仿宋_GB2312" w:eastAsia="仿宋_GB2312" w:hint="eastAsia"/>
            <w:sz w:val="28"/>
            <w:szCs w:val="28"/>
          </w:rPr>
          <w:delText>新城国际</w:delText>
        </w:r>
      </w:del>
      <w:r w:rsidR="00766520" w:rsidRPr="00203193">
        <w:rPr>
          <w:rFonts w:ascii="仿宋_GB2312" w:eastAsia="仿宋_GB2312" w:hint="eastAsia"/>
          <w:sz w:val="28"/>
          <w:szCs w:val="28"/>
        </w:rPr>
        <w:t>员工</w:t>
      </w:r>
      <w:r w:rsidR="00133F79" w:rsidRPr="00203193">
        <w:rPr>
          <w:rFonts w:ascii="仿宋_GB2312" w:eastAsia="仿宋_GB2312" w:hint="eastAsia"/>
          <w:sz w:val="28"/>
          <w:szCs w:val="28"/>
        </w:rPr>
        <w:t>宿舍</w:t>
      </w:r>
      <w:r w:rsidR="00766520" w:rsidRPr="00203193">
        <w:rPr>
          <w:rFonts w:ascii="仿宋_GB2312" w:eastAsia="仿宋_GB2312" w:hint="eastAsia"/>
          <w:sz w:val="28"/>
          <w:szCs w:val="28"/>
        </w:rPr>
        <w:t>年限已久，外墙面有不同程序脱落，为改善员工住宿环境，我部按照年度工作计划对员工宿舍进行</w:t>
      </w:r>
      <w:r w:rsidR="00133F79" w:rsidRPr="00203193">
        <w:rPr>
          <w:rFonts w:ascii="仿宋_GB2312" w:eastAsia="仿宋_GB2312" w:hint="eastAsia"/>
          <w:sz w:val="28"/>
          <w:szCs w:val="28"/>
        </w:rPr>
        <w:t>改造</w:t>
      </w:r>
      <w:r w:rsidR="00766520" w:rsidRPr="00203193">
        <w:rPr>
          <w:rFonts w:ascii="仿宋_GB2312" w:eastAsia="仿宋_GB2312" w:hint="eastAsia"/>
          <w:sz w:val="28"/>
          <w:szCs w:val="28"/>
        </w:rPr>
        <w:t>，现已完成前期</w:t>
      </w:r>
      <w:r w:rsidR="00373306">
        <w:rPr>
          <w:rFonts w:ascii="仿宋_GB2312" w:eastAsia="仿宋_GB2312" w:hint="eastAsia"/>
          <w:sz w:val="28"/>
          <w:szCs w:val="28"/>
        </w:rPr>
        <w:t>的改造方案制度及</w:t>
      </w:r>
      <w:r w:rsidR="00766520" w:rsidRPr="00203193">
        <w:rPr>
          <w:rFonts w:ascii="仿宋_GB2312" w:eastAsia="仿宋_GB2312" w:hint="eastAsia"/>
          <w:sz w:val="28"/>
          <w:szCs w:val="28"/>
        </w:rPr>
        <w:t>询价工作</w:t>
      </w:r>
      <w:r w:rsidR="00133F79" w:rsidRPr="00203193">
        <w:rPr>
          <w:rFonts w:ascii="仿宋_GB2312" w:eastAsia="仿宋_GB2312" w:hint="eastAsia"/>
          <w:sz w:val="28"/>
          <w:szCs w:val="28"/>
        </w:rPr>
        <w:t>。</w:t>
      </w:r>
    </w:p>
    <w:p w:rsidR="00215902" w:rsidRPr="0075206C" w:rsidRDefault="00215902" w:rsidP="008F4631">
      <w:pPr>
        <w:ind w:firstLineChars="200" w:firstLine="562"/>
        <w:rPr>
          <w:rFonts w:ascii="仿宋_GB2312" w:eastAsia="仿宋_GB2312"/>
          <w:b/>
          <w:sz w:val="28"/>
          <w:szCs w:val="28"/>
        </w:rPr>
      </w:pPr>
      <w:r w:rsidRPr="0075206C">
        <w:rPr>
          <w:rFonts w:ascii="仿宋_GB2312" w:eastAsia="仿宋_GB2312" w:hint="eastAsia"/>
          <w:b/>
          <w:sz w:val="28"/>
          <w:szCs w:val="28"/>
        </w:rPr>
        <w:t>（四）</w:t>
      </w:r>
      <w:r w:rsidR="00133F79" w:rsidRPr="0075206C">
        <w:rPr>
          <w:rFonts w:ascii="仿宋_GB2312" w:eastAsia="仿宋_GB2312" w:hint="eastAsia"/>
          <w:b/>
          <w:sz w:val="28"/>
          <w:szCs w:val="28"/>
        </w:rPr>
        <w:t>稳步推进人事工作开展，规范人力资源体系管理。</w:t>
      </w:r>
    </w:p>
    <w:p w:rsidR="005F0B65" w:rsidRDefault="00215902">
      <w:pPr>
        <w:ind w:firstLineChars="200" w:firstLine="562"/>
        <w:rPr>
          <w:rFonts w:ascii="仿宋_GB2312" w:eastAsia="仿宋_GB2312"/>
          <w:sz w:val="28"/>
          <w:szCs w:val="28"/>
        </w:rPr>
      </w:pPr>
      <w:r w:rsidRPr="0075206C">
        <w:rPr>
          <w:rFonts w:ascii="仿宋_GB2312" w:eastAsia="仿宋_GB2312" w:hint="eastAsia"/>
          <w:b/>
          <w:sz w:val="28"/>
          <w:szCs w:val="28"/>
        </w:rPr>
        <w:t>1、</w:t>
      </w:r>
      <w:r w:rsidR="0075206C" w:rsidRPr="0075206C">
        <w:rPr>
          <w:rFonts w:ascii="仿宋_GB2312" w:eastAsia="仿宋_GB2312" w:hint="eastAsia"/>
          <w:b/>
          <w:sz w:val="28"/>
          <w:szCs w:val="28"/>
        </w:rPr>
        <w:t>优化</w:t>
      </w:r>
      <w:r w:rsidRPr="0075206C">
        <w:rPr>
          <w:rFonts w:ascii="仿宋_GB2312" w:eastAsia="仿宋_GB2312" w:hint="eastAsia"/>
          <w:b/>
          <w:sz w:val="28"/>
          <w:szCs w:val="28"/>
        </w:rPr>
        <w:t>人事档案整理</w:t>
      </w:r>
      <w:r w:rsidR="0075206C" w:rsidRPr="0075206C">
        <w:rPr>
          <w:rFonts w:ascii="仿宋_GB2312" w:eastAsia="仿宋_GB2312" w:hint="eastAsia"/>
          <w:b/>
          <w:sz w:val="28"/>
          <w:szCs w:val="28"/>
        </w:rPr>
        <w:t>，提高工作效率</w:t>
      </w:r>
      <w:r w:rsidR="00766520" w:rsidRPr="0075206C">
        <w:rPr>
          <w:rFonts w:ascii="仿宋_GB2312" w:eastAsia="仿宋_GB2312" w:hint="eastAsia"/>
          <w:b/>
          <w:sz w:val="28"/>
          <w:szCs w:val="28"/>
        </w:rPr>
        <w:t>。</w:t>
      </w:r>
      <w:r w:rsidR="0075206C">
        <w:rPr>
          <w:rFonts w:ascii="仿宋_GB2312" w:eastAsia="仿宋_GB2312" w:hint="eastAsia"/>
          <w:sz w:val="28"/>
          <w:szCs w:val="28"/>
        </w:rPr>
        <w:t>结合以前人事档案管理上的更新不及时、资料不完整等不足，上半年综合事务部通过明确人事档案内容、存放形式等相应措施对人事档案的归档工</w:t>
      </w:r>
      <w:r w:rsidR="00373306">
        <w:rPr>
          <w:rFonts w:ascii="仿宋_GB2312" w:eastAsia="仿宋_GB2312" w:hint="eastAsia"/>
          <w:sz w:val="28"/>
          <w:szCs w:val="28"/>
        </w:rPr>
        <w:t>作加以</w:t>
      </w:r>
      <w:r w:rsidR="0075206C">
        <w:rPr>
          <w:rFonts w:ascii="仿宋_GB2312" w:eastAsia="仿宋_GB2312" w:hint="eastAsia"/>
          <w:sz w:val="28"/>
          <w:szCs w:val="28"/>
        </w:rPr>
        <w:t>改</w:t>
      </w:r>
      <w:r w:rsidR="00373306">
        <w:rPr>
          <w:rFonts w:ascii="仿宋_GB2312" w:eastAsia="仿宋_GB2312" w:hint="eastAsia"/>
          <w:sz w:val="28"/>
          <w:szCs w:val="28"/>
        </w:rPr>
        <w:t>进</w:t>
      </w:r>
      <w:r w:rsidR="0075206C">
        <w:rPr>
          <w:rFonts w:ascii="仿宋_GB2312" w:eastAsia="仿宋_GB2312" w:hint="eastAsia"/>
          <w:sz w:val="28"/>
          <w:szCs w:val="28"/>
        </w:rPr>
        <w:t>，日前已完成整改工作的80%，整改后的人事档案查阅方便、保管规范，为公司人事管理工作夯实了基础。</w:t>
      </w:r>
    </w:p>
    <w:p w:rsidR="005F0B65" w:rsidRDefault="00215902">
      <w:pPr>
        <w:ind w:firstLineChars="200" w:firstLine="562"/>
        <w:rPr>
          <w:rFonts w:ascii="仿宋_GB2312" w:eastAsia="仿宋_GB2312"/>
          <w:sz w:val="28"/>
          <w:szCs w:val="28"/>
        </w:rPr>
      </w:pPr>
      <w:r w:rsidRPr="0075206C">
        <w:rPr>
          <w:rFonts w:ascii="仿宋_GB2312" w:eastAsia="仿宋_GB2312" w:hint="eastAsia"/>
          <w:b/>
          <w:sz w:val="28"/>
          <w:szCs w:val="28"/>
        </w:rPr>
        <w:t>2、</w:t>
      </w:r>
      <w:r w:rsidR="0075206C" w:rsidRPr="0075206C">
        <w:rPr>
          <w:rFonts w:ascii="仿宋_GB2312" w:eastAsia="仿宋_GB2312" w:hint="eastAsia"/>
          <w:b/>
          <w:sz w:val="28"/>
          <w:szCs w:val="28"/>
        </w:rPr>
        <w:t>秉承绩效至上的理念，落实竞争上岗。</w:t>
      </w:r>
      <w:r w:rsidR="00EA1EC6" w:rsidRPr="00203193">
        <w:rPr>
          <w:rFonts w:ascii="仿宋_GB2312" w:eastAsia="仿宋_GB2312" w:hint="eastAsia"/>
          <w:sz w:val="28"/>
          <w:szCs w:val="28"/>
        </w:rPr>
        <w:t>为建立竞争激烈机制，促进优秀人才脱颖而出，以提高市场竞争力和企业管理水平，结合</w:t>
      </w:r>
      <w:del w:id="28" w:author="周娴" w:date="2017-07-06T09:26:00Z">
        <w:r w:rsidR="00EA1EC6" w:rsidRPr="00203193" w:rsidDel="00D212A7">
          <w:rPr>
            <w:rFonts w:ascii="仿宋_GB2312" w:eastAsia="仿宋_GB2312" w:hint="eastAsia"/>
            <w:sz w:val="28"/>
            <w:szCs w:val="28"/>
          </w:rPr>
          <w:delText>荆东</w:delText>
        </w:r>
      </w:del>
      <w:ins w:id="29" w:author="周娴" w:date="2017-07-06T09:26:00Z">
        <w:r w:rsidR="00D212A7">
          <w:rPr>
            <w:rFonts w:ascii="仿宋_GB2312" w:eastAsia="仿宋_GB2312" w:hint="eastAsia"/>
            <w:sz w:val="28"/>
            <w:szCs w:val="28"/>
          </w:rPr>
          <w:t>**</w:t>
        </w:r>
      </w:ins>
      <w:r w:rsidR="00EA1EC6" w:rsidRPr="00203193">
        <w:rPr>
          <w:rFonts w:ascii="仿宋_GB2312" w:eastAsia="仿宋_GB2312" w:hint="eastAsia"/>
          <w:sz w:val="28"/>
          <w:szCs w:val="28"/>
        </w:rPr>
        <w:t>公司实际情况，我部先后完成了</w:t>
      </w:r>
      <w:del w:id="30" w:author="周娴" w:date="2017-07-06T09:26:00Z">
        <w:r w:rsidR="00373306" w:rsidRPr="00203193" w:rsidDel="00D212A7">
          <w:rPr>
            <w:rFonts w:ascii="仿宋_GB2312" w:eastAsia="仿宋_GB2312" w:hint="eastAsia"/>
            <w:sz w:val="28"/>
            <w:szCs w:val="28"/>
          </w:rPr>
          <w:delText>荆东</w:delText>
        </w:r>
      </w:del>
      <w:ins w:id="31" w:author="周娴" w:date="2017-07-06T09:26:00Z">
        <w:r w:rsidR="00D212A7">
          <w:rPr>
            <w:rFonts w:ascii="仿宋_GB2312" w:eastAsia="仿宋_GB2312" w:hint="eastAsia"/>
            <w:sz w:val="28"/>
            <w:szCs w:val="28"/>
          </w:rPr>
          <w:t>**</w:t>
        </w:r>
      </w:ins>
      <w:r w:rsidR="00373306" w:rsidRPr="00203193">
        <w:rPr>
          <w:rFonts w:ascii="仿宋_GB2312" w:eastAsia="仿宋_GB2312" w:hint="eastAsia"/>
          <w:sz w:val="28"/>
          <w:szCs w:val="28"/>
        </w:rPr>
        <w:t>公司运营总监、</w:t>
      </w:r>
      <w:del w:id="32" w:author="周娴" w:date="2017-07-06T09:27:00Z">
        <w:r w:rsidR="00EA1EC6" w:rsidRPr="00203193" w:rsidDel="00CC1843">
          <w:rPr>
            <w:rFonts w:ascii="仿宋_GB2312" w:eastAsia="仿宋_GB2312" w:hint="eastAsia"/>
            <w:sz w:val="28"/>
            <w:szCs w:val="28"/>
          </w:rPr>
          <w:delText>东岳庙</w:delText>
        </w:r>
      </w:del>
      <w:r w:rsidR="00EA1EC6" w:rsidRPr="00203193">
        <w:rPr>
          <w:rFonts w:ascii="仿宋_GB2312" w:eastAsia="仿宋_GB2312" w:hint="eastAsia"/>
          <w:sz w:val="28"/>
          <w:szCs w:val="28"/>
        </w:rPr>
        <w:t>收费站副站长、工程养护部巡路员、</w:t>
      </w:r>
      <w:del w:id="33" w:author="周娴" w:date="2017-07-06T09:27:00Z">
        <w:r w:rsidR="00EA1EC6" w:rsidRPr="00203193" w:rsidDel="00CC1843">
          <w:rPr>
            <w:rFonts w:ascii="仿宋_GB2312" w:eastAsia="仿宋_GB2312" w:hint="eastAsia"/>
            <w:sz w:val="28"/>
            <w:szCs w:val="28"/>
          </w:rPr>
          <w:delText>东岳庙</w:delText>
        </w:r>
      </w:del>
      <w:ins w:id="34" w:author="周娴" w:date="2017-07-06T09:27:00Z">
        <w:r w:rsidR="00CC1843">
          <w:rPr>
            <w:rFonts w:ascii="仿宋_GB2312" w:eastAsia="仿宋_GB2312" w:hint="eastAsia"/>
            <w:sz w:val="28"/>
            <w:szCs w:val="28"/>
          </w:rPr>
          <w:t>**</w:t>
        </w:r>
      </w:ins>
      <w:r w:rsidR="00EA1EC6" w:rsidRPr="00203193">
        <w:rPr>
          <w:rFonts w:ascii="仿宋_GB2312" w:eastAsia="仿宋_GB2312" w:hint="eastAsia"/>
          <w:sz w:val="28"/>
          <w:szCs w:val="28"/>
        </w:rPr>
        <w:t>收费站综合管理员</w:t>
      </w:r>
      <w:r w:rsidR="0075206C">
        <w:rPr>
          <w:rFonts w:ascii="仿宋_GB2312" w:eastAsia="仿宋_GB2312" w:hint="eastAsia"/>
          <w:sz w:val="28"/>
          <w:szCs w:val="28"/>
        </w:rPr>
        <w:t>等岗位的</w:t>
      </w:r>
      <w:r w:rsidR="00EA1EC6" w:rsidRPr="00203193">
        <w:rPr>
          <w:rFonts w:ascii="仿宋_GB2312" w:eastAsia="仿宋_GB2312" w:hint="eastAsia"/>
          <w:sz w:val="28"/>
          <w:szCs w:val="28"/>
        </w:rPr>
        <w:t>竞聘工作</w:t>
      </w:r>
      <w:r w:rsidR="0075206C">
        <w:rPr>
          <w:rFonts w:ascii="仿宋_GB2312" w:eastAsia="仿宋_GB2312" w:hint="eastAsia"/>
          <w:sz w:val="28"/>
          <w:szCs w:val="28"/>
        </w:rPr>
        <w:t>，为公司的阳光透明人才培养梯队添砖加瓦</w:t>
      </w:r>
      <w:r w:rsidR="00EA1EC6" w:rsidRPr="00203193">
        <w:rPr>
          <w:rFonts w:ascii="仿宋_GB2312" w:eastAsia="仿宋_GB2312" w:hint="eastAsia"/>
          <w:sz w:val="28"/>
          <w:szCs w:val="28"/>
        </w:rPr>
        <w:t>。</w:t>
      </w:r>
    </w:p>
    <w:p w:rsidR="005F0B65" w:rsidRDefault="00215902">
      <w:pPr>
        <w:ind w:firstLineChars="200" w:firstLine="562"/>
        <w:rPr>
          <w:rFonts w:ascii="仿宋_GB2312" w:eastAsia="仿宋_GB2312"/>
          <w:sz w:val="28"/>
          <w:szCs w:val="28"/>
        </w:rPr>
      </w:pPr>
      <w:r w:rsidRPr="008C6BAF">
        <w:rPr>
          <w:rFonts w:ascii="仿宋_GB2312" w:eastAsia="仿宋_GB2312" w:hint="eastAsia"/>
          <w:b/>
          <w:sz w:val="28"/>
          <w:szCs w:val="28"/>
        </w:rPr>
        <w:t>3、</w:t>
      </w:r>
      <w:r w:rsidR="008C6BAF" w:rsidRPr="008C6BAF">
        <w:rPr>
          <w:rFonts w:ascii="仿宋_GB2312" w:eastAsia="仿宋_GB2312" w:hint="eastAsia"/>
          <w:b/>
          <w:sz w:val="28"/>
          <w:szCs w:val="28"/>
        </w:rPr>
        <w:t>实施薪酬体系新标，落实社保年度工资申报。</w:t>
      </w:r>
      <w:r w:rsidR="006A6C62" w:rsidRPr="00203193">
        <w:rPr>
          <w:rFonts w:ascii="仿宋_GB2312" w:eastAsia="仿宋_GB2312" w:hint="eastAsia"/>
          <w:sz w:val="28"/>
          <w:szCs w:val="28"/>
        </w:rPr>
        <w:t>根据2016年第二次董事会议精神，自今年1月起，我部按照新的薪酬制度对公司全体员工重新定薪定级，按照新的标准发放员工工资。同时为使社保缴纳基数与员工</w:t>
      </w:r>
      <w:r w:rsidR="00A61F99">
        <w:rPr>
          <w:rFonts w:ascii="仿宋_GB2312" w:eastAsia="仿宋_GB2312" w:hint="eastAsia"/>
          <w:sz w:val="28"/>
          <w:szCs w:val="28"/>
        </w:rPr>
        <w:t>年</w:t>
      </w:r>
      <w:r w:rsidR="006A6C62" w:rsidRPr="00203193">
        <w:rPr>
          <w:rFonts w:ascii="仿宋_GB2312" w:eastAsia="仿宋_GB2312" w:hint="eastAsia"/>
          <w:sz w:val="28"/>
          <w:szCs w:val="28"/>
        </w:rPr>
        <w:t>薪酬对等，进一步规范我司社保缴纳的合法合规，更</w:t>
      </w:r>
      <w:r w:rsidR="006A6C62" w:rsidRPr="00203193">
        <w:rPr>
          <w:rFonts w:ascii="仿宋_GB2312" w:eastAsia="仿宋_GB2312" w:hint="eastAsia"/>
          <w:sz w:val="28"/>
          <w:szCs w:val="28"/>
        </w:rPr>
        <w:lastRenderedPageBreak/>
        <w:t>好的保障员工权益</w:t>
      </w:r>
      <w:r w:rsidR="008C6BAF">
        <w:rPr>
          <w:rFonts w:ascii="仿宋_GB2312" w:eastAsia="仿宋_GB2312" w:hint="eastAsia"/>
          <w:sz w:val="28"/>
          <w:szCs w:val="28"/>
        </w:rPr>
        <w:t>，结合</w:t>
      </w:r>
      <w:del w:id="35" w:author="周娴" w:date="2017-07-06T09:27:00Z">
        <w:r w:rsidR="008C6BAF" w:rsidDel="00CC1843">
          <w:rPr>
            <w:rFonts w:ascii="仿宋_GB2312" w:eastAsia="仿宋_GB2312" w:hint="eastAsia"/>
            <w:sz w:val="28"/>
            <w:szCs w:val="28"/>
          </w:rPr>
          <w:delText>武汉</w:delText>
        </w:r>
      </w:del>
      <w:ins w:id="36" w:author="周娴" w:date="2017-07-06T09:27:00Z">
        <w:r w:rsidR="00CC1843">
          <w:rPr>
            <w:rFonts w:ascii="仿宋_GB2312" w:eastAsia="仿宋_GB2312" w:hint="eastAsia"/>
            <w:sz w:val="28"/>
            <w:szCs w:val="28"/>
          </w:rPr>
          <w:t>**</w:t>
        </w:r>
      </w:ins>
      <w:r w:rsidR="008C6BAF">
        <w:rPr>
          <w:rFonts w:ascii="仿宋_GB2312" w:eastAsia="仿宋_GB2312" w:hint="eastAsia"/>
          <w:sz w:val="28"/>
          <w:szCs w:val="28"/>
        </w:rPr>
        <w:t>市</w:t>
      </w:r>
      <w:r w:rsidR="00A12F27" w:rsidRPr="00203193">
        <w:rPr>
          <w:rFonts w:ascii="仿宋_GB2312" w:eastAsia="仿宋_GB2312" w:hint="eastAsia"/>
          <w:sz w:val="28"/>
          <w:szCs w:val="28"/>
        </w:rPr>
        <w:t>社保局要求，</w:t>
      </w:r>
      <w:r w:rsidR="006A6C62" w:rsidRPr="00203193">
        <w:rPr>
          <w:rFonts w:ascii="仿宋_GB2312" w:eastAsia="仿宋_GB2312" w:hint="eastAsia"/>
          <w:sz w:val="28"/>
          <w:szCs w:val="28"/>
        </w:rPr>
        <w:t>我部已于6月上旬完成了2017年年度社保工资申报工作。</w:t>
      </w:r>
    </w:p>
    <w:p w:rsidR="005F0B65" w:rsidRDefault="00CC43FD">
      <w:pPr>
        <w:ind w:firstLineChars="200" w:firstLine="562"/>
        <w:rPr>
          <w:rFonts w:ascii="仿宋_GB2312" w:eastAsia="仿宋_GB2312"/>
          <w:b/>
          <w:sz w:val="28"/>
          <w:szCs w:val="28"/>
        </w:rPr>
      </w:pPr>
      <w:r w:rsidRPr="008C6BAF">
        <w:rPr>
          <w:rFonts w:ascii="仿宋_GB2312" w:eastAsia="仿宋_GB2312" w:hint="eastAsia"/>
          <w:b/>
          <w:sz w:val="28"/>
          <w:szCs w:val="28"/>
        </w:rPr>
        <w:t>（</w:t>
      </w:r>
      <w:r w:rsidR="00215902" w:rsidRPr="008C6BAF">
        <w:rPr>
          <w:rFonts w:ascii="仿宋_GB2312" w:eastAsia="仿宋_GB2312" w:hint="eastAsia"/>
          <w:b/>
          <w:sz w:val="28"/>
          <w:szCs w:val="28"/>
        </w:rPr>
        <w:t>五</w:t>
      </w:r>
      <w:r w:rsidRPr="008C6BAF">
        <w:rPr>
          <w:rFonts w:ascii="仿宋_GB2312" w:eastAsia="仿宋_GB2312" w:hint="eastAsia"/>
          <w:b/>
          <w:sz w:val="28"/>
          <w:szCs w:val="28"/>
        </w:rPr>
        <w:t>）</w:t>
      </w:r>
      <w:r w:rsidR="00133F79" w:rsidRPr="008C6BAF">
        <w:rPr>
          <w:rFonts w:ascii="仿宋_GB2312" w:eastAsia="仿宋_GB2312" w:hint="eastAsia"/>
          <w:b/>
          <w:sz w:val="28"/>
          <w:szCs w:val="28"/>
        </w:rPr>
        <w:t>着力推进</w:t>
      </w:r>
      <w:r w:rsidRPr="008C6BAF">
        <w:rPr>
          <w:rFonts w:ascii="仿宋_GB2312" w:eastAsia="仿宋_GB2312" w:hint="eastAsia"/>
          <w:b/>
          <w:sz w:val="28"/>
          <w:szCs w:val="28"/>
        </w:rPr>
        <w:t>服务区工作</w:t>
      </w:r>
      <w:r w:rsidR="00133F79" w:rsidRPr="008C6BAF">
        <w:rPr>
          <w:rFonts w:ascii="仿宋_GB2312" w:eastAsia="仿宋_GB2312" w:hint="eastAsia"/>
          <w:b/>
          <w:sz w:val="28"/>
          <w:szCs w:val="28"/>
        </w:rPr>
        <w:t>，营造良好服务区环境。</w:t>
      </w:r>
    </w:p>
    <w:p w:rsidR="005F0B65" w:rsidRDefault="00CC43FD">
      <w:pPr>
        <w:ind w:firstLineChars="200" w:firstLine="562"/>
        <w:rPr>
          <w:rFonts w:ascii="仿宋_GB2312" w:eastAsia="仿宋_GB2312"/>
          <w:sz w:val="28"/>
          <w:szCs w:val="28"/>
        </w:rPr>
      </w:pPr>
      <w:r w:rsidRPr="003202D1">
        <w:rPr>
          <w:rFonts w:ascii="仿宋_GB2312" w:eastAsia="仿宋_GB2312" w:hint="eastAsia"/>
          <w:b/>
          <w:sz w:val="28"/>
          <w:szCs w:val="28"/>
        </w:rPr>
        <w:t>1、</w:t>
      </w:r>
      <w:r w:rsidR="003202D1" w:rsidRPr="003202D1">
        <w:rPr>
          <w:rFonts w:ascii="仿宋_GB2312" w:eastAsia="仿宋_GB2312" w:hint="eastAsia"/>
          <w:b/>
          <w:sz w:val="28"/>
          <w:szCs w:val="28"/>
        </w:rPr>
        <w:t>着力提升硬件环境，做好</w:t>
      </w:r>
      <w:r w:rsidRPr="003202D1">
        <w:rPr>
          <w:rFonts w:ascii="仿宋_GB2312" w:eastAsia="仿宋_GB2312" w:hint="eastAsia"/>
          <w:b/>
          <w:sz w:val="28"/>
          <w:szCs w:val="28"/>
        </w:rPr>
        <w:t>停车区改造</w:t>
      </w:r>
      <w:r w:rsidR="003202D1" w:rsidRPr="003202D1">
        <w:rPr>
          <w:rFonts w:ascii="仿宋_GB2312" w:eastAsia="仿宋_GB2312" w:hint="eastAsia"/>
          <w:b/>
          <w:sz w:val="28"/>
          <w:szCs w:val="28"/>
        </w:rPr>
        <w:t>后续工作</w:t>
      </w:r>
      <w:r w:rsidR="00222F0A" w:rsidRPr="003202D1">
        <w:rPr>
          <w:rFonts w:ascii="仿宋_GB2312" w:eastAsia="仿宋_GB2312" w:hint="eastAsia"/>
          <w:b/>
          <w:sz w:val="28"/>
          <w:szCs w:val="28"/>
        </w:rPr>
        <w:t>。</w:t>
      </w:r>
      <w:r w:rsidR="00222F0A" w:rsidRPr="00203193">
        <w:rPr>
          <w:rFonts w:ascii="仿宋_GB2312" w:eastAsia="仿宋_GB2312" w:hint="eastAsia"/>
          <w:sz w:val="28"/>
          <w:szCs w:val="28"/>
        </w:rPr>
        <w:t>为提升服务区水平，</w:t>
      </w:r>
      <w:r w:rsidR="003202D1">
        <w:rPr>
          <w:rFonts w:ascii="仿宋_GB2312" w:eastAsia="仿宋_GB2312" w:hint="eastAsia"/>
          <w:sz w:val="28"/>
          <w:szCs w:val="28"/>
        </w:rPr>
        <w:t>在公司完成对服务区停车区的改造工程后加大投入，对标线重新按照“合理利用空间、保障安全距离”的要求进行规划划线，</w:t>
      </w:r>
      <w:r w:rsidR="003202D1" w:rsidRPr="00C22331">
        <w:rPr>
          <w:rFonts w:ascii="仿宋_GB2312" w:eastAsia="仿宋_GB2312" w:hint="eastAsia"/>
          <w:sz w:val="28"/>
          <w:szCs w:val="28"/>
        </w:rPr>
        <w:t>在硬件上使我司服务区上升了一个新台阶，改变了原来停车广场坑坑洼洼，服务区内服务设施简陋 ，服务区环境“脏、乱、差”的坏现象</w:t>
      </w:r>
      <w:r w:rsidR="00222F0A" w:rsidRPr="00203193">
        <w:rPr>
          <w:rFonts w:ascii="仿宋_GB2312" w:eastAsia="仿宋_GB2312" w:hint="eastAsia"/>
          <w:sz w:val="28"/>
          <w:szCs w:val="28"/>
        </w:rPr>
        <w:t>。</w:t>
      </w:r>
    </w:p>
    <w:p w:rsidR="00E92DBE" w:rsidRDefault="00CC43FD" w:rsidP="000A2A98">
      <w:pPr>
        <w:ind w:firstLineChars="200" w:firstLine="562"/>
        <w:rPr>
          <w:rFonts w:ascii="仿宋_GB2312" w:eastAsia="仿宋_GB2312"/>
          <w:sz w:val="28"/>
          <w:szCs w:val="28"/>
        </w:rPr>
      </w:pPr>
      <w:r w:rsidRPr="003202D1">
        <w:rPr>
          <w:rFonts w:ascii="仿宋_GB2312" w:eastAsia="仿宋_GB2312" w:hint="eastAsia"/>
          <w:b/>
          <w:sz w:val="28"/>
          <w:szCs w:val="28"/>
        </w:rPr>
        <w:t>2、</w:t>
      </w:r>
      <w:r w:rsidR="003202D1" w:rsidRPr="003202D1">
        <w:rPr>
          <w:rFonts w:ascii="仿宋_GB2312" w:eastAsia="仿宋_GB2312" w:hint="eastAsia"/>
          <w:b/>
          <w:sz w:val="28"/>
          <w:szCs w:val="28"/>
        </w:rPr>
        <w:t>集中整改</w:t>
      </w:r>
      <w:r w:rsidR="00995F66" w:rsidRPr="003202D1">
        <w:rPr>
          <w:rFonts w:ascii="仿宋_GB2312" w:eastAsia="仿宋_GB2312" w:hint="eastAsia"/>
          <w:b/>
          <w:sz w:val="28"/>
          <w:szCs w:val="28"/>
        </w:rPr>
        <w:t>标识标牌</w:t>
      </w:r>
      <w:r w:rsidR="003202D1" w:rsidRPr="003202D1">
        <w:rPr>
          <w:rFonts w:ascii="仿宋_GB2312" w:eastAsia="仿宋_GB2312" w:hint="eastAsia"/>
          <w:b/>
          <w:sz w:val="28"/>
          <w:szCs w:val="28"/>
        </w:rPr>
        <w:t>，做好服务区亮化工作</w:t>
      </w:r>
      <w:r w:rsidR="00222F0A" w:rsidRPr="003202D1">
        <w:rPr>
          <w:rFonts w:ascii="仿宋_GB2312" w:eastAsia="仿宋_GB2312" w:hint="eastAsia"/>
          <w:b/>
          <w:sz w:val="28"/>
          <w:szCs w:val="28"/>
        </w:rPr>
        <w:t>。</w:t>
      </w:r>
      <w:r w:rsidR="003202D1">
        <w:rPr>
          <w:rFonts w:ascii="仿宋_GB2312" w:eastAsia="仿宋_GB2312" w:hint="eastAsia"/>
          <w:sz w:val="28"/>
          <w:szCs w:val="28"/>
        </w:rPr>
        <w:t>为全面贯彻《全国</w:t>
      </w:r>
      <w:del w:id="37" w:author="周娴" w:date="2017-07-06T09:26:00Z">
        <w:r w:rsidR="003202D1" w:rsidDel="00D212A7">
          <w:rPr>
            <w:rFonts w:ascii="仿宋_GB2312" w:eastAsia="仿宋_GB2312" w:hint="eastAsia"/>
            <w:sz w:val="28"/>
            <w:szCs w:val="28"/>
          </w:rPr>
          <w:delText>高速</w:delText>
        </w:r>
      </w:del>
      <w:ins w:id="38" w:author="周娴" w:date="2017-07-06T09:26:00Z">
        <w:r w:rsidR="00D212A7">
          <w:rPr>
            <w:rFonts w:ascii="仿宋_GB2312" w:eastAsia="仿宋_GB2312" w:hint="eastAsia"/>
            <w:sz w:val="28"/>
            <w:szCs w:val="28"/>
          </w:rPr>
          <w:t>**</w:t>
        </w:r>
      </w:ins>
      <w:r w:rsidR="003202D1">
        <w:rPr>
          <w:rFonts w:ascii="仿宋_GB2312" w:eastAsia="仿宋_GB2312" w:hint="eastAsia"/>
          <w:sz w:val="28"/>
          <w:szCs w:val="28"/>
        </w:rPr>
        <w:t>公路服务区优质服务评分细则》文件精神，我部针对服务区实际情况，制定了集中整治</w:t>
      </w:r>
      <w:r w:rsidR="003202D1" w:rsidRPr="007314DD">
        <w:rPr>
          <w:rFonts w:ascii="仿宋_GB2312" w:eastAsia="仿宋_GB2312" w:hint="eastAsia"/>
          <w:sz w:val="28"/>
          <w:szCs w:val="28"/>
        </w:rPr>
        <w:t>环境、保安保洁管理</w:t>
      </w:r>
      <w:r w:rsidR="003202D1">
        <w:rPr>
          <w:rFonts w:ascii="仿宋_GB2312" w:eastAsia="仿宋_GB2312" w:hint="eastAsia"/>
          <w:sz w:val="28"/>
          <w:szCs w:val="28"/>
        </w:rPr>
        <w:t>、</w:t>
      </w:r>
      <w:r w:rsidR="003202D1" w:rsidRPr="007314DD">
        <w:rPr>
          <w:rFonts w:ascii="仿宋_GB2312" w:eastAsia="仿宋_GB2312" w:hint="eastAsia"/>
          <w:sz w:val="28"/>
          <w:szCs w:val="28"/>
        </w:rPr>
        <w:t>卫生间升级改造</w:t>
      </w:r>
      <w:r w:rsidR="003202D1">
        <w:rPr>
          <w:rFonts w:ascii="仿宋_GB2312" w:eastAsia="仿宋_GB2312" w:hint="eastAsia"/>
          <w:sz w:val="28"/>
          <w:szCs w:val="28"/>
        </w:rPr>
        <w:t>、</w:t>
      </w:r>
      <w:r w:rsidR="003202D1" w:rsidRPr="007314DD">
        <w:rPr>
          <w:rFonts w:ascii="仿宋_GB2312" w:eastAsia="仿宋_GB2312" w:hint="eastAsia"/>
          <w:sz w:val="28"/>
          <w:szCs w:val="28"/>
        </w:rPr>
        <w:t>公</w:t>
      </w:r>
      <w:r w:rsidR="003202D1" w:rsidRPr="003202D1">
        <w:rPr>
          <w:rFonts w:ascii="仿宋_GB2312" w:eastAsia="仿宋_GB2312" w:hint="eastAsia"/>
          <w:sz w:val="28"/>
          <w:szCs w:val="28"/>
        </w:rPr>
        <w:t>共场区</w:t>
      </w:r>
      <w:r w:rsidR="003202D1" w:rsidRPr="007314DD">
        <w:rPr>
          <w:rFonts w:ascii="仿宋_GB2312" w:eastAsia="仿宋_GB2312" w:hint="eastAsia"/>
          <w:sz w:val="28"/>
          <w:szCs w:val="28"/>
        </w:rPr>
        <w:t>改造</w:t>
      </w:r>
      <w:r w:rsidR="003202D1">
        <w:rPr>
          <w:rFonts w:ascii="仿宋_GB2312" w:eastAsia="仿宋_GB2312" w:hint="eastAsia"/>
          <w:sz w:val="28"/>
          <w:szCs w:val="28"/>
        </w:rPr>
        <w:t>、</w:t>
      </w:r>
      <w:r w:rsidR="003202D1" w:rsidRPr="007314DD">
        <w:rPr>
          <w:rFonts w:ascii="仿宋_GB2312" w:eastAsia="仿宋_GB2312" w:hint="eastAsia"/>
          <w:sz w:val="28"/>
          <w:szCs w:val="28"/>
        </w:rPr>
        <w:t>餐厅和超市员工素质</w:t>
      </w:r>
      <w:r w:rsidR="003202D1">
        <w:rPr>
          <w:rFonts w:ascii="仿宋_GB2312" w:eastAsia="仿宋_GB2312" w:hint="eastAsia"/>
          <w:sz w:val="28"/>
          <w:szCs w:val="28"/>
        </w:rPr>
        <w:t>、</w:t>
      </w:r>
      <w:r w:rsidR="003202D1" w:rsidRPr="007314DD">
        <w:rPr>
          <w:rFonts w:ascii="仿宋_GB2312" w:eastAsia="仿宋_GB2312" w:hint="eastAsia"/>
          <w:sz w:val="28"/>
          <w:szCs w:val="28"/>
        </w:rPr>
        <w:t>汽修厂环境</w:t>
      </w:r>
      <w:r w:rsidR="003202D1">
        <w:rPr>
          <w:rFonts w:ascii="仿宋_GB2312" w:eastAsia="仿宋_GB2312" w:hint="eastAsia"/>
          <w:sz w:val="28"/>
          <w:szCs w:val="28"/>
        </w:rPr>
        <w:t>、</w:t>
      </w:r>
      <w:r w:rsidR="003202D1" w:rsidRPr="007314DD">
        <w:rPr>
          <w:rFonts w:ascii="仿宋_GB2312" w:eastAsia="仿宋_GB2312" w:hint="eastAsia"/>
          <w:sz w:val="28"/>
          <w:szCs w:val="28"/>
        </w:rPr>
        <w:t>综合服务</w:t>
      </w:r>
      <w:r w:rsidR="003202D1">
        <w:rPr>
          <w:rFonts w:ascii="仿宋_GB2312" w:eastAsia="仿宋_GB2312" w:hint="eastAsia"/>
          <w:sz w:val="28"/>
          <w:szCs w:val="28"/>
        </w:rPr>
        <w:t>标准及</w:t>
      </w:r>
      <w:r w:rsidR="003202D1" w:rsidRPr="007314DD">
        <w:rPr>
          <w:rFonts w:ascii="仿宋_GB2312" w:eastAsia="仿宋_GB2312" w:hint="eastAsia"/>
          <w:sz w:val="28"/>
          <w:szCs w:val="28"/>
        </w:rPr>
        <w:t>服务区亮化整改</w:t>
      </w:r>
      <w:r w:rsidR="003202D1">
        <w:rPr>
          <w:rFonts w:ascii="仿宋_GB2312" w:eastAsia="仿宋_GB2312" w:hint="eastAsia"/>
          <w:sz w:val="28"/>
          <w:szCs w:val="28"/>
        </w:rPr>
        <w:t>八个方面的整改要求</w:t>
      </w:r>
      <w:r w:rsidR="003202D1" w:rsidRPr="007314DD">
        <w:rPr>
          <w:rFonts w:ascii="仿宋_GB2312" w:eastAsia="仿宋_GB2312" w:hint="eastAsia"/>
          <w:sz w:val="28"/>
          <w:szCs w:val="28"/>
        </w:rPr>
        <w:t>，根据整改内容制定切实可行的整改措施，</w:t>
      </w:r>
      <w:r w:rsidR="003202D1">
        <w:rPr>
          <w:rFonts w:ascii="仿宋_GB2312" w:eastAsia="仿宋_GB2312" w:hint="eastAsia"/>
          <w:sz w:val="28"/>
          <w:szCs w:val="28"/>
        </w:rPr>
        <w:t>按照整改方案把控</w:t>
      </w:r>
      <w:r w:rsidR="003202D1" w:rsidRPr="007314DD">
        <w:rPr>
          <w:rFonts w:ascii="仿宋_GB2312" w:eastAsia="仿宋_GB2312" w:hint="eastAsia"/>
          <w:sz w:val="28"/>
          <w:szCs w:val="28"/>
        </w:rPr>
        <w:t>时间节点</w:t>
      </w:r>
      <w:r w:rsidR="004210F7">
        <w:rPr>
          <w:rFonts w:ascii="仿宋_GB2312" w:eastAsia="仿宋_GB2312" w:hint="eastAsia"/>
          <w:sz w:val="28"/>
          <w:szCs w:val="28"/>
        </w:rPr>
        <w:t>使</w:t>
      </w:r>
      <w:r w:rsidR="003202D1" w:rsidRPr="007314DD">
        <w:rPr>
          <w:rFonts w:ascii="仿宋_GB2312" w:eastAsia="仿宋_GB2312" w:hint="eastAsia"/>
          <w:sz w:val="28"/>
          <w:szCs w:val="28"/>
        </w:rPr>
        <w:t>整改工作顺利有序推进。</w:t>
      </w:r>
      <w:r w:rsidR="003202D1">
        <w:rPr>
          <w:rFonts w:ascii="仿宋_GB2312" w:eastAsia="仿宋_GB2312" w:hint="eastAsia"/>
          <w:sz w:val="28"/>
          <w:szCs w:val="28"/>
        </w:rPr>
        <w:t>通过整改达到了</w:t>
      </w:r>
      <w:r w:rsidR="003202D1" w:rsidRPr="007314DD">
        <w:rPr>
          <w:rFonts w:ascii="仿宋_GB2312" w:eastAsia="仿宋_GB2312" w:hint="eastAsia"/>
          <w:sz w:val="28"/>
          <w:szCs w:val="28"/>
        </w:rPr>
        <w:t>服务区停车广场标识标线清晰可见</w:t>
      </w:r>
      <w:r w:rsidR="003202D1">
        <w:rPr>
          <w:rFonts w:ascii="仿宋_GB2312" w:eastAsia="仿宋_GB2312" w:hint="eastAsia"/>
          <w:sz w:val="28"/>
          <w:szCs w:val="28"/>
        </w:rPr>
        <w:t>、</w:t>
      </w:r>
      <w:r w:rsidR="003202D1" w:rsidRPr="007314DD">
        <w:rPr>
          <w:rFonts w:ascii="仿宋_GB2312" w:eastAsia="仿宋_GB2312" w:hint="eastAsia"/>
          <w:sz w:val="28"/>
          <w:szCs w:val="28"/>
        </w:rPr>
        <w:t>车位按车辆使用性质和大小合理布局</w:t>
      </w:r>
      <w:r w:rsidR="003202D1">
        <w:rPr>
          <w:rFonts w:ascii="仿宋_GB2312" w:eastAsia="仿宋_GB2312" w:hint="eastAsia"/>
          <w:sz w:val="28"/>
          <w:szCs w:val="28"/>
        </w:rPr>
        <w:t>、</w:t>
      </w:r>
      <w:r w:rsidR="003202D1" w:rsidRPr="007314DD">
        <w:rPr>
          <w:rFonts w:ascii="仿宋_GB2312" w:eastAsia="仿宋_GB2312" w:hint="eastAsia"/>
          <w:sz w:val="28"/>
          <w:szCs w:val="28"/>
        </w:rPr>
        <w:t>绿化带和广场环境</w:t>
      </w:r>
      <w:r w:rsidR="003202D1">
        <w:rPr>
          <w:rFonts w:ascii="仿宋_GB2312" w:eastAsia="仿宋_GB2312" w:hint="eastAsia"/>
          <w:sz w:val="28"/>
          <w:szCs w:val="28"/>
        </w:rPr>
        <w:t>大幅提升、</w:t>
      </w:r>
      <w:r w:rsidR="003202D1" w:rsidRPr="007314DD">
        <w:rPr>
          <w:rFonts w:ascii="仿宋_GB2312" w:eastAsia="仿宋_GB2312" w:hint="eastAsia"/>
          <w:sz w:val="28"/>
          <w:szCs w:val="28"/>
        </w:rPr>
        <w:t>各岗位员工服务质量明显改善</w:t>
      </w:r>
      <w:r w:rsidR="003202D1">
        <w:rPr>
          <w:rFonts w:ascii="仿宋_GB2312" w:eastAsia="仿宋_GB2312" w:hint="eastAsia"/>
          <w:sz w:val="28"/>
          <w:szCs w:val="28"/>
        </w:rPr>
        <w:t>及</w:t>
      </w:r>
      <w:r w:rsidR="003202D1" w:rsidRPr="007314DD">
        <w:rPr>
          <w:rFonts w:ascii="仿宋_GB2312" w:eastAsia="仿宋_GB2312" w:hint="eastAsia"/>
          <w:sz w:val="28"/>
          <w:szCs w:val="28"/>
        </w:rPr>
        <w:t>公共卫生间</w:t>
      </w:r>
      <w:r w:rsidR="003202D1">
        <w:rPr>
          <w:rFonts w:ascii="仿宋_GB2312" w:eastAsia="仿宋_GB2312" w:hint="eastAsia"/>
          <w:sz w:val="28"/>
          <w:szCs w:val="28"/>
        </w:rPr>
        <w:t>环境设施达标等成绩。</w:t>
      </w:r>
    </w:p>
    <w:p w:rsidR="00CC43FD" w:rsidRPr="003202D1" w:rsidRDefault="00CC43FD" w:rsidP="00CF41BF">
      <w:pPr>
        <w:ind w:firstLineChars="200" w:firstLine="562"/>
        <w:rPr>
          <w:rFonts w:ascii="仿宋_GB2312" w:eastAsia="仿宋_GB2312"/>
          <w:b/>
          <w:sz w:val="28"/>
          <w:szCs w:val="28"/>
        </w:rPr>
      </w:pPr>
      <w:r w:rsidRPr="003202D1">
        <w:rPr>
          <w:rFonts w:ascii="仿宋_GB2312" w:eastAsia="仿宋_GB2312" w:hint="eastAsia"/>
          <w:b/>
          <w:sz w:val="28"/>
          <w:szCs w:val="28"/>
        </w:rPr>
        <w:t>（</w:t>
      </w:r>
      <w:r w:rsidR="00215902" w:rsidRPr="003202D1">
        <w:rPr>
          <w:rFonts w:ascii="仿宋_GB2312" w:eastAsia="仿宋_GB2312" w:hint="eastAsia"/>
          <w:b/>
          <w:sz w:val="28"/>
          <w:szCs w:val="28"/>
        </w:rPr>
        <w:t>六</w:t>
      </w:r>
      <w:r w:rsidRPr="003202D1">
        <w:rPr>
          <w:rFonts w:ascii="仿宋_GB2312" w:eastAsia="仿宋_GB2312" w:hint="eastAsia"/>
          <w:b/>
          <w:sz w:val="28"/>
          <w:szCs w:val="28"/>
        </w:rPr>
        <w:t>）</w:t>
      </w:r>
      <w:r w:rsidR="003202D1" w:rsidRPr="003202D1">
        <w:rPr>
          <w:rFonts w:ascii="仿宋_GB2312" w:eastAsia="仿宋_GB2312" w:hint="eastAsia"/>
          <w:b/>
          <w:sz w:val="28"/>
          <w:szCs w:val="28"/>
        </w:rPr>
        <w:t>务实开展基层党建工作，力争做好支部党建能手。</w:t>
      </w:r>
    </w:p>
    <w:p w:rsidR="00CC43FD" w:rsidRPr="00203193" w:rsidRDefault="00CC43FD" w:rsidP="008F4631">
      <w:pPr>
        <w:ind w:firstLineChars="200" w:firstLine="562"/>
        <w:rPr>
          <w:rFonts w:ascii="仿宋_GB2312" w:eastAsia="仿宋_GB2312"/>
          <w:sz w:val="28"/>
          <w:szCs w:val="28"/>
        </w:rPr>
      </w:pPr>
      <w:r w:rsidRPr="003202D1">
        <w:rPr>
          <w:rFonts w:ascii="仿宋_GB2312" w:eastAsia="仿宋_GB2312" w:hint="eastAsia"/>
          <w:b/>
          <w:sz w:val="28"/>
          <w:szCs w:val="28"/>
        </w:rPr>
        <w:t>1、</w:t>
      </w:r>
      <w:r w:rsidR="003202D1">
        <w:rPr>
          <w:rFonts w:ascii="仿宋_GB2312" w:eastAsia="仿宋_GB2312" w:hint="eastAsia"/>
          <w:b/>
          <w:sz w:val="28"/>
          <w:szCs w:val="28"/>
        </w:rPr>
        <w:t>从对照提高出发召开组织生活会</w:t>
      </w:r>
      <w:r w:rsidR="00812D04" w:rsidRPr="003202D1">
        <w:rPr>
          <w:rFonts w:ascii="仿宋_GB2312" w:eastAsia="仿宋_GB2312" w:hint="eastAsia"/>
          <w:b/>
          <w:sz w:val="28"/>
          <w:szCs w:val="28"/>
        </w:rPr>
        <w:t>。</w:t>
      </w:r>
      <w:r w:rsidR="00BD6C36" w:rsidRPr="00203193">
        <w:rPr>
          <w:rFonts w:ascii="仿宋_GB2312" w:eastAsia="仿宋_GB2312" w:hint="eastAsia"/>
          <w:sz w:val="28"/>
          <w:szCs w:val="28"/>
        </w:rPr>
        <w:t>为深入贯彻“两学</w:t>
      </w:r>
      <w:r w:rsidR="004210F7">
        <w:rPr>
          <w:rFonts w:ascii="仿宋_GB2312" w:eastAsia="仿宋_GB2312" w:hint="eastAsia"/>
          <w:sz w:val="28"/>
          <w:szCs w:val="28"/>
        </w:rPr>
        <w:t>一做”学习教育精神，</w:t>
      </w:r>
      <w:r w:rsidR="00305062">
        <w:rPr>
          <w:rFonts w:ascii="仿宋_GB2312" w:eastAsia="仿宋_GB2312" w:hint="eastAsia"/>
          <w:sz w:val="28"/>
          <w:szCs w:val="28"/>
        </w:rPr>
        <w:t>综合事务部协助</w:t>
      </w:r>
      <w:r w:rsidR="004210F7">
        <w:rPr>
          <w:rFonts w:ascii="仿宋_GB2312" w:eastAsia="仿宋_GB2312" w:hint="eastAsia"/>
          <w:sz w:val="28"/>
          <w:szCs w:val="28"/>
        </w:rPr>
        <w:t>党支部开展了专题组织生活会，支部全体党员作</w:t>
      </w:r>
      <w:r w:rsidR="00BD6C36" w:rsidRPr="00203193">
        <w:rPr>
          <w:rFonts w:ascii="仿宋_GB2312" w:eastAsia="仿宋_GB2312" w:hint="eastAsia"/>
          <w:sz w:val="28"/>
          <w:szCs w:val="28"/>
        </w:rPr>
        <w:t>对照发言，通过</w:t>
      </w:r>
      <w:r w:rsidR="004210F7">
        <w:rPr>
          <w:rFonts w:ascii="仿宋_GB2312" w:eastAsia="仿宋_GB2312" w:hint="eastAsia"/>
          <w:sz w:val="28"/>
          <w:szCs w:val="28"/>
        </w:rPr>
        <w:t>对照查找</w:t>
      </w:r>
      <w:r w:rsidR="00305062">
        <w:rPr>
          <w:rFonts w:ascii="仿宋_GB2312" w:eastAsia="仿宋_GB2312" w:hint="eastAsia"/>
          <w:sz w:val="28"/>
          <w:szCs w:val="28"/>
        </w:rPr>
        <w:t>归纳总结了过去一年里支部和党员的工作学习情况，并对今后的努力方向</w:t>
      </w:r>
      <w:r w:rsidR="00BD6C36" w:rsidRPr="00203193">
        <w:rPr>
          <w:rFonts w:ascii="仿宋_GB2312" w:eastAsia="仿宋_GB2312" w:hint="eastAsia"/>
          <w:sz w:val="28"/>
          <w:szCs w:val="28"/>
        </w:rPr>
        <w:t>及对党支部的发展建议进行</w:t>
      </w:r>
      <w:r w:rsidR="00BD6C36" w:rsidRPr="00203193">
        <w:rPr>
          <w:rFonts w:ascii="仿宋_GB2312" w:eastAsia="仿宋_GB2312" w:hint="eastAsia"/>
          <w:sz w:val="28"/>
          <w:szCs w:val="28"/>
        </w:rPr>
        <w:lastRenderedPageBreak/>
        <w:t>了阐述。</w:t>
      </w:r>
    </w:p>
    <w:p w:rsidR="00CC43FD" w:rsidRPr="00203193" w:rsidRDefault="00CC43FD" w:rsidP="008F4631">
      <w:pPr>
        <w:ind w:firstLineChars="200" w:firstLine="562"/>
        <w:rPr>
          <w:rFonts w:ascii="仿宋_GB2312" w:eastAsia="仿宋_GB2312"/>
          <w:sz w:val="28"/>
          <w:szCs w:val="28"/>
        </w:rPr>
      </w:pPr>
      <w:r w:rsidRPr="003202D1">
        <w:rPr>
          <w:rFonts w:ascii="仿宋_GB2312" w:eastAsia="仿宋_GB2312" w:hint="eastAsia"/>
          <w:b/>
          <w:sz w:val="28"/>
          <w:szCs w:val="28"/>
        </w:rPr>
        <w:t>2、</w:t>
      </w:r>
      <w:r w:rsidR="003202D1" w:rsidRPr="003202D1">
        <w:rPr>
          <w:rFonts w:ascii="仿宋_GB2312" w:eastAsia="仿宋_GB2312" w:hint="eastAsia"/>
          <w:b/>
          <w:sz w:val="28"/>
          <w:szCs w:val="28"/>
        </w:rPr>
        <w:t>从警示教育出发观看</w:t>
      </w:r>
      <w:r w:rsidR="00215902" w:rsidRPr="003202D1">
        <w:rPr>
          <w:rFonts w:ascii="仿宋_GB2312" w:eastAsia="仿宋_GB2312" w:hint="eastAsia"/>
          <w:b/>
          <w:sz w:val="28"/>
          <w:szCs w:val="28"/>
        </w:rPr>
        <w:t>教育片</w:t>
      </w:r>
      <w:r w:rsidR="00812D04" w:rsidRPr="003202D1">
        <w:rPr>
          <w:rFonts w:ascii="仿宋_GB2312" w:eastAsia="仿宋_GB2312" w:hint="eastAsia"/>
          <w:b/>
          <w:sz w:val="28"/>
          <w:szCs w:val="28"/>
        </w:rPr>
        <w:t>。</w:t>
      </w:r>
      <w:r w:rsidR="00812D04" w:rsidRPr="00203193">
        <w:rPr>
          <w:rFonts w:ascii="仿宋_GB2312" w:eastAsia="仿宋_GB2312" w:hint="eastAsia"/>
          <w:sz w:val="28"/>
          <w:szCs w:val="28"/>
        </w:rPr>
        <w:t>为加强党支部廉政教育，</w:t>
      </w:r>
      <w:r w:rsidR="00305062">
        <w:rPr>
          <w:rFonts w:ascii="仿宋_GB2312" w:eastAsia="仿宋_GB2312" w:hint="eastAsia"/>
          <w:sz w:val="28"/>
          <w:szCs w:val="28"/>
        </w:rPr>
        <w:t>我部组织</w:t>
      </w:r>
      <w:r w:rsidR="00812D04" w:rsidRPr="00203193">
        <w:rPr>
          <w:rFonts w:ascii="仿宋_GB2312" w:eastAsia="仿宋_GB2312" w:hint="eastAsia"/>
          <w:sz w:val="28"/>
          <w:szCs w:val="28"/>
        </w:rPr>
        <w:t>全体党员观看了《南粤党旗红》等</w:t>
      </w:r>
      <w:r w:rsidR="00E41A97" w:rsidRPr="00203193">
        <w:rPr>
          <w:rFonts w:ascii="仿宋_GB2312" w:eastAsia="仿宋_GB2312" w:hint="eastAsia"/>
          <w:sz w:val="28"/>
          <w:szCs w:val="28"/>
        </w:rPr>
        <w:t>专题片并展开了热烈的讨论。</w:t>
      </w:r>
      <w:r w:rsidR="00812D04" w:rsidRPr="00203193">
        <w:rPr>
          <w:rFonts w:ascii="仿宋_GB2312" w:eastAsia="仿宋_GB2312" w:hint="eastAsia"/>
          <w:sz w:val="28"/>
          <w:szCs w:val="28"/>
        </w:rPr>
        <w:t>通过观看学习，党员同志们的心灵和思想受到了深刻的洗涤，</w:t>
      </w:r>
      <w:r w:rsidR="00E41A97" w:rsidRPr="00203193">
        <w:rPr>
          <w:rFonts w:ascii="仿宋_GB2312" w:eastAsia="仿宋_GB2312" w:hint="eastAsia"/>
          <w:sz w:val="28"/>
          <w:szCs w:val="28"/>
        </w:rPr>
        <w:t>学习先进典型就像是给自己找了一面镜子，通过对镜正衣冠的方式发现自己的不足，确定前进的方向，为下一步立足本岗建功立业奠定了坚实的信念基础。</w:t>
      </w:r>
    </w:p>
    <w:p w:rsidR="005F0B65" w:rsidRDefault="00CC43FD">
      <w:pPr>
        <w:ind w:firstLineChars="200" w:firstLine="562"/>
        <w:rPr>
          <w:rFonts w:ascii="仿宋_GB2312" w:eastAsia="仿宋_GB2312"/>
          <w:sz w:val="28"/>
          <w:szCs w:val="28"/>
        </w:rPr>
      </w:pPr>
      <w:r w:rsidRPr="003202D1">
        <w:rPr>
          <w:rFonts w:ascii="仿宋_GB2312" w:eastAsia="仿宋_GB2312" w:hint="eastAsia"/>
          <w:b/>
          <w:sz w:val="28"/>
          <w:szCs w:val="28"/>
        </w:rPr>
        <w:t>3、</w:t>
      </w:r>
      <w:r w:rsidR="003202D1" w:rsidRPr="003202D1">
        <w:rPr>
          <w:rFonts w:ascii="仿宋_GB2312" w:eastAsia="仿宋_GB2312" w:hint="eastAsia"/>
          <w:b/>
          <w:sz w:val="28"/>
          <w:szCs w:val="28"/>
        </w:rPr>
        <w:t>从理论武装出发组织</w:t>
      </w:r>
      <w:r w:rsidR="00215902" w:rsidRPr="003202D1">
        <w:rPr>
          <w:rFonts w:ascii="仿宋_GB2312" w:eastAsia="仿宋_GB2312" w:hint="eastAsia"/>
          <w:b/>
          <w:sz w:val="28"/>
          <w:szCs w:val="28"/>
        </w:rPr>
        <w:t>专题学习</w:t>
      </w:r>
      <w:r w:rsidR="00BD6C36" w:rsidRPr="003202D1">
        <w:rPr>
          <w:rFonts w:ascii="仿宋_GB2312" w:eastAsia="仿宋_GB2312" w:hint="eastAsia"/>
          <w:b/>
          <w:sz w:val="28"/>
          <w:szCs w:val="28"/>
        </w:rPr>
        <w:t>。</w:t>
      </w:r>
      <w:r w:rsidR="00BD6C36" w:rsidRPr="00203193">
        <w:rPr>
          <w:rFonts w:ascii="仿宋_GB2312" w:eastAsia="仿宋_GB2312" w:hint="eastAsia"/>
          <w:sz w:val="28"/>
          <w:szCs w:val="28"/>
        </w:rPr>
        <w:t>半年来，</w:t>
      </w:r>
      <w:r w:rsidR="00C713D7">
        <w:rPr>
          <w:rFonts w:ascii="仿宋_GB2312" w:eastAsia="仿宋_GB2312" w:hint="eastAsia"/>
          <w:sz w:val="28"/>
          <w:szCs w:val="28"/>
        </w:rPr>
        <w:t>综合事务部</w:t>
      </w:r>
      <w:r w:rsidR="00BD6C36" w:rsidRPr="00203193">
        <w:rPr>
          <w:rFonts w:ascii="仿宋_GB2312" w:eastAsia="仿宋_GB2312" w:hint="eastAsia"/>
          <w:sz w:val="28"/>
          <w:szCs w:val="28"/>
        </w:rPr>
        <w:t>落实了“以党支部为龙头、党小组为基础”的理论学习体系，制定落实了各项学习计划，共组织</w:t>
      </w:r>
      <w:r w:rsidR="00C713D7">
        <w:rPr>
          <w:rFonts w:ascii="仿宋_GB2312" w:eastAsia="仿宋_GB2312" w:hint="eastAsia"/>
          <w:sz w:val="28"/>
          <w:szCs w:val="28"/>
        </w:rPr>
        <w:t>配合党支部组织开展了</w:t>
      </w:r>
      <w:r w:rsidR="00BD6C36" w:rsidRPr="00203193">
        <w:rPr>
          <w:rFonts w:ascii="仿宋_GB2312" w:eastAsia="仿宋_GB2312" w:hint="eastAsia"/>
          <w:sz w:val="28"/>
          <w:szCs w:val="28"/>
        </w:rPr>
        <w:t>支部委员集中学习</w:t>
      </w:r>
      <w:r w:rsidR="00C713D7">
        <w:rPr>
          <w:rFonts w:ascii="仿宋_GB2312" w:eastAsia="仿宋_GB2312" w:hint="eastAsia"/>
          <w:sz w:val="28"/>
          <w:szCs w:val="28"/>
        </w:rPr>
        <w:t>和</w:t>
      </w:r>
      <w:r w:rsidR="00BD6C36" w:rsidRPr="00203193">
        <w:rPr>
          <w:rFonts w:ascii="仿宋_GB2312" w:eastAsia="仿宋_GB2312" w:hint="eastAsia"/>
          <w:sz w:val="28"/>
          <w:szCs w:val="28"/>
        </w:rPr>
        <w:t>党小组学习，着重学习了《关于新形势下党内政治生活的若干准则》、《中共中央组织部关于认真学习贯彻习近平总书记重要指示精神广泛开展向廖俊波同志学习的通知》等文件，通过统筹安排集中学习、班组学习及个人学习，在支部上下树立了求知乐学的良好风气。</w:t>
      </w:r>
    </w:p>
    <w:p w:rsidR="005F0B65" w:rsidRDefault="00CC43FD">
      <w:pPr>
        <w:ind w:firstLineChars="200" w:firstLine="562"/>
        <w:rPr>
          <w:rFonts w:ascii="仿宋_GB2312" w:eastAsia="仿宋_GB2312"/>
          <w:b/>
          <w:sz w:val="28"/>
          <w:szCs w:val="28"/>
        </w:rPr>
      </w:pPr>
      <w:r w:rsidRPr="008976E7">
        <w:rPr>
          <w:rFonts w:ascii="仿宋_GB2312" w:eastAsia="仿宋_GB2312" w:hint="eastAsia"/>
          <w:b/>
          <w:sz w:val="28"/>
          <w:szCs w:val="28"/>
        </w:rPr>
        <w:t>（</w:t>
      </w:r>
      <w:r w:rsidR="00215902" w:rsidRPr="008976E7">
        <w:rPr>
          <w:rFonts w:ascii="仿宋_GB2312" w:eastAsia="仿宋_GB2312" w:hint="eastAsia"/>
          <w:b/>
          <w:sz w:val="28"/>
          <w:szCs w:val="28"/>
        </w:rPr>
        <w:t>七</w:t>
      </w:r>
      <w:r w:rsidRPr="008976E7">
        <w:rPr>
          <w:rFonts w:ascii="仿宋_GB2312" w:eastAsia="仿宋_GB2312" w:hint="eastAsia"/>
          <w:b/>
          <w:sz w:val="28"/>
          <w:szCs w:val="28"/>
        </w:rPr>
        <w:t>）</w:t>
      </w:r>
      <w:r w:rsidR="008976E7" w:rsidRPr="008976E7">
        <w:rPr>
          <w:rFonts w:ascii="仿宋_GB2312" w:eastAsia="仿宋_GB2312" w:hint="eastAsia"/>
          <w:b/>
          <w:sz w:val="28"/>
          <w:szCs w:val="28"/>
        </w:rPr>
        <w:t>立足营造良好氛围，奋力开展</w:t>
      </w:r>
      <w:r w:rsidRPr="008976E7">
        <w:rPr>
          <w:rFonts w:ascii="仿宋_GB2312" w:eastAsia="仿宋_GB2312" w:hint="eastAsia"/>
          <w:b/>
          <w:sz w:val="28"/>
          <w:szCs w:val="28"/>
        </w:rPr>
        <w:t>群团工作</w:t>
      </w:r>
    </w:p>
    <w:p w:rsidR="005F0B65" w:rsidRDefault="00CC43FD">
      <w:pPr>
        <w:ind w:firstLineChars="200" w:firstLine="562"/>
        <w:rPr>
          <w:rFonts w:ascii="仿宋_GB2312" w:eastAsia="仿宋_GB2312"/>
          <w:sz w:val="28"/>
          <w:szCs w:val="28"/>
        </w:rPr>
      </w:pPr>
      <w:r w:rsidRPr="008976E7">
        <w:rPr>
          <w:rFonts w:ascii="仿宋_GB2312" w:eastAsia="仿宋_GB2312" w:hint="eastAsia"/>
          <w:b/>
          <w:sz w:val="28"/>
          <w:szCs w:val="28"/>
        </w:rPr>
        <w:t>1、</w:t>
      </w:r>
      <w:r w:rsidR="008976E7" w:rsidRPr="008976E7">
        <w:rPr>
          <w:rFonts w:ascii="仿宋_GB2312" w:eastAsia="仿宋_GB2312" w:hint="eastAsia"/>
          <w:b/>
          <w:sz w:val="28"/>
          <w:szCs w:val="28"/>
        </w:rPr>
        <w:t>下沉一下支援春运，确保春运工作圆满完成。</w:t>
      </w:r>
      <w:r w:rsidR="008976E7">
        <w:rPr>
          <w:rFonts w:ascii="仿宋_GB2312" w:eastAsia="仿宋_GB2312" w:hint="eastAsia"/>
          <w:sz w:val="28"/>
          <w:szCs w:val="28"/>
        </w:rPr>
        <w:t>春运期间，综合事务部在人手紧张、事务较多的情况下派出四名员工全天支援、其余人员高峰时期</w:t>
      </w:r>
      <w:r w:rsidR="00373306">
        <w:rPr>
          <w:rFonts w:ascii="仿宋_GB2312" w:eastAsia="仿宋_GB2312" w:hint="eastAsia"/>
          <w:sz w:val="28"/>
          <w:szCs w:val="28"/>
        </w:rPr>
        <w:t>全体</w:t>
      </w:r>
      <w:r w:rsidR="008976E7">
        <w:rPr>
          <w:rFonts w:ascii="仿宋_GB2312" w:eastAsia="仿宋_GB2312" w:hint="eastAsia"/>
          <w:sz w:val="28"/>
          <w:szCs w:val="28"/>
        </w:rPr>
        <w:t>支援的模式优先支持收费站工作的有序开展，为春运工作的圆满完成贡献力量。</w:t>
      </w:r>
    </w:p>
    <w:p w:rsidR="008976E7" w:rsidRDefault="00CC43FD" w:rsidP="008976E7">
      <w:pPr>
        <w:ind w:firstLine="570"/>
        <w:rPr>
          <w:rFonts w:ascii="仿宋_GB2312" w:eastAsia="仿宋_GB2312"/>
          <w:sz w:val="28"/>
          <w:szCs w:val="28"/>
        </w:rPr>
      </w:pPr>
      <w:r w:rsidRPr="008976E7">
        <w:rPr>
          <w:rFonts w:ascii="仿宋_GB2312" w:eastAsia="仿宋_GB2312" w:hint="eastAsia"/>
          <w:b/>
          <w:sz w:val="28"/>
          <w:szCs w:val="28"/>
        </w:rPr>
        <w:t>2、</w:t>
      </w:r>
      <w:r w:rsidR="008976E7" w:rsidRPr="008976E7">
        <w:rPr>
          <w:rFonts w:ascii="仿宋_GB2312" w:eastAsia="仿宋_GB2312" w:hint="eastAsia"/>
          <w:b/>
          <w:sz w:val="28"/>
          <w:szCs w:val="28"/>
        </w:rPr>
        <w:t>按计划落实，有效提高队伍活力。</w:t>
      </w:r>
      <w:r w:rsidR="008976E7">
        <w:rPr>
          <w:rFonts w:ascii="仿宋_GB2312" w:eastAsia="仿宋_GB2312" w:hint="eastAsia"/>
          <w:sz w:val="28"/>
          <w:szCs w:val="28"/>
        </w:rPr>
        <w:t>5月综合事务部联合团总支开展主题为</w:t>
      </w:r>
      <w:r w:rsidR="008976E7" w:rsidRPr="00220948">
        <w:rPr>
          <w:rFonts w:ascii="仿宋_GB2312" w:eastAsia="仿宋_GB2312" w:hint="eastAsia"/>
          <w:sz w:val="28"/>
          <w:szCs w:val="28"/>
        </w:rPr>
        <w:t>“奋斗的青春，积极作为”</w:t>
      </w:r>
      <w:r w:rsidR="008976E7">
        <w:rPr>
          <w:rFonts w:ascii="仿宋_GB2312" w:eastAsia="仿宋_GB2312" w:hint="eastAsia"/>
          <w:sz w:val="28"/>
          <w:szCs w:val="28"/>
        </w:rPr>
        <w:t>的五四</w:t>
      </w:r>
      <w:r w:rsidR="008976E7" w:rsidRPr="00220948">
        <w:rPr>
          <w:rFonts w:ascii="仿宋_GB2312" w:eastAsia="仿宋_GB2312" w:hint="eastAsia"/>
          <w:sz w:val="28"/>
          <w:szCs w:val="28"/>
        </w:rPr>
        <w:t>主题系列活动，以激发广大青年的热情，提升职业精神和素质、团队精神和责任意识为重</w:t>
      </w:r>
      <w:r w:rsidR="008976E7" w:rsidRPr="00220948">
        <w:rPr>
          <w:rFonts w:ascii="仿宋_GB2312" w:eastAsia="仿宋_GB2312" w:hint="eastAsia"/>
          <w:sz w:val="28"/>
          <w:szCs w:val="28"/>
        </w:rPr>
        <w:lastRenderedPageBreak/>
        <w:t>点</w:t>
      </w:r>
      <w:r w:rsidR="008976E7">
        <w:rPr>
          <w:rFonts w:ascii="仿宋_GB2312" w:eastAsia="仿宋_GB2312" w:hint="eastAsia"/>
          <w:sz w:val="28"/>
          <w:szCs w:val="28"/>
        </w:rPr>
        <w:t>，</w:t>
      </w:r>
      <w:r w:rsidR="008976E7" w:rsidRPr="00220948">
        <w:rPr>
          <w:rFonts w:ascii="仿宋_GB2312" w:eastAsia="仿宋_GB2312" w:hint="eastAsia"/>
          <w:sz w:val="28"/>
          <w:szCs w:val="28"/>
        </w:rPr>
        <w:t>开</w:t>
      </w:r>
      <w:r w:rsidR="008976E7">
        <w:rPr>
          <w:rFonts w:ascii="仿宋_GB2312" w:eastAsia="仿宋_GB2312" w:hint="eastAsia"/>
          <w:sz w:val="28"/>
          <w:szCs w:val="28"/>
        </w:rPr>
        <w:t>展一系列团员青年喜闻乐见的实践性、娱乐性、公益性的主题活动</w:t>
      </w:r>
      <w:r w:rsidR="008976E7" w:rsidRPr="00220948">
        <w:rPr>
          <w:rFonts w:ascii="仿宋_GB2312" w:eastAsia="仿宋_GB2312" w:hint="eastAsia"/>
          <w:sz w:val="28"/>
          <w:szCs w:val="28"/>
        </w:rPr>
        <w:t>。</w:t>
      </w:r>
    </w:p>
    <w:p w:rsidR="009D01BE" w:rsidRPr="00203193" w:rsidRDefault="00CC43FD" w:rsidP="00CF41BF">
      <w:pPr>
        <w:ind w:firstLineChars="200" w:firstLine="562"/>
        <w:rPr>
          <w:rFonts w:ascii="仿宋_GB2312" w:eastAsia="仿宋_GB2312"/>
          <w:sz w:val="28"/>
          <w:szCs w:val="28"/>
        </w:rPr>
      </w:pPr>
      <w:r w:rsidRPr="008976E7">
        <w:rPr>
          <w:rFonts w:ascii="仿宋_GB2312" w:eastAsia="仿宋_GB2312" w:hint="eastAsia"/>
          <w:b/>
          <w:sz w:val="28"/>
          <w:szCs w:val="28"/>
        </w:rPr>
        <w:t>3、</w:t>
      </w:r>
      <w:r w:rsidR="008976E7" w:rsidRPr="008976E7">
        <w:rPr>
          <w:rFonts w:ascii="仿宋_GB2312" w:eastAsia="仿宋_GB2312" w:hint="eastAsia"/>
          <w:b/>
          <w:sz w:val="28"/>
          <w:szCs w:val="28"/>
        </w:rPr>
        <w:t>完善工团组织配置，落实相关选举制度。</w:t>
      </w:r>
      <w:r w:rsidR="00685C28" w:rsidRPr="00203193">
        <w:rPr>
          <w:rFonts w:ascii="仿宋_GB2312" w:eastAsia="仿宋_GB2312" w:hint="eastAsia"/>
          <w:sz w:val="28"/>
          <w:szCs w:val="28"/>
        </w:rPr>
        <w:t>为推进</w:t>
      </w:r>
      <w:r w:rsidR="008976E7">
        <w:rPr>
          <w:rFonts w:ascii="仿宋_GB2312" w:eastAsia="仿宋_GB2312" w:hint="eastAsia"/>
          <w:sz w:val="28"/>
          <w:szCs w:val="28"/>
        </w:rPr>
        <w:t>公司</w:t>
      </w:r>
      <w:r w:rsidR="00685C28" w:rsidRPr="00203193">
        <w:rPr>
          <w:rFonts w:ascii="仿宋_GB2312" w:eastAsia="仿宋_GB2312" w:hint="eastAsia"/>
          <w:sz w:val="28"/>
          <w:szCs w:val="28"/>
        </w:rPr>
        <w:t>工会委员会</w:t>
      </w:r>
      <w:r w:rsidR="008976E7">
        <w:rPr>
          <w:rFonts w:ascii="仿宋_GB2312" w:eastAsia="仿宋_GB2312" w:hint="eastAsia"/>
          <w:sz w:val="28"/>
          <w:szCs w:val="28"/>
        </w:rPr>
        <w:t>及团总支</w:t>
      </w:r>
      <w:r w:rsidR="00685C28" w:rsidRPr="00203193">
        <w:rPr>
          <w:rFonts w:ascii="仿宋_GB2312" w:eastAsia="仿宋_GB2312" w:hint="eastAsia"/>
          <w:sz w:val="28"/>
          <w:szCs w:val="28"/>
        </w:rPr>
        <w:t>各项工作的顺利开展，充分发挥工会</w:t>
      </w:r>
      <w:r w:rsidR="008976E7">
        <w:rPr>
          <w:rFonts w:ascii="仿宋_GB2312" w:eastAsia="仿宋_GB2312" w:hint="eastAsia"/>
          <w:sz w:val="28"/>
          <w:szCs w:val="28"/>
        </w:rPr>
        <w:t>和团总支</w:t>
      </w:r>
      <w:r w:rsidR="00685C28" w:rsidRPr="00203193">
        <w:rPr>
          <w:rFonts w:ascii="仿宋_GB2312" w:eastAsia="仿宋_GB2312" w:hint="eastAsia"/>
          <w:sz w:val="28"/>
          <w:szCs w:val="28"/>
        </w:rPr>
        <w:t>的</w:t>
      </w:r>
      <w:r w:rsidR="00F5395C" w:rsidRPr="00203193">
        <w:rPr>
          <w:rFonts w:ascii="仿宋_GB2312" w:eastAsia="仿宋_GB2312" w:hint="eastAsia"/>
          <w:sz w:val="28"/>
          <w:szCs w:val="28"/>
        </w:rPr>
        <w:t>桥梁纽带作用，</w:t>
      </w:r>
      <w:r w:rsidR="008976E7">
        <w:rPr>
          <w:rFonts w:ascii="仿宋_GB2312" w:eastAsia="仿宋_GB2312" w:hint="eastAsia"/>
          <w:sz w:val="28"/>
          <w:szCs w:val="28"/>
        </w:rPr>
        <w:t>上半年综合事务部先后完成了工会委员会的期满换届和团总支的委员增补工作。通过</w:t>
      </w:r>
      <w:r w:rsidR="00685C28" w:rsidRPr="00203193">
        <w:rPr>
          <w:rFonts w:ascii="仿宋_GB2312" w:eastAsia="仿宋_GB2312" w:hint="eastAsia"/>
          <w:sz w:val="28"/>
          <w:szCs w:val="28"/>
        </w:rPr>
        <w:t>召开职工代表大会</w:t>
      </w:r>
      <w:r w:rsidR="008976E7">
        <w:rPr>
          <w:rFonts w:ascii="仿宋_GB2312" w:eastAsia="仿宋_GB2312" w:hint="eastAsia"/>
          <w:sz w:val="28"/>
          <w:szCs w:val="28"/>
        </w:rPr>
        <w:t>、团员大会</w:t>
      </w:r>
      <w:r w:rsidR="00685C28" w:rsidRPr="00203193">
        <w:rPr>
          <w:rFonts w:ascii="仿宋_GB2312" w:eastAsia="仿宋_GB2312" w:hint="eastAsia"/>
          <w:sz w:val="28"/>
          <w:szCs w:val="28"/>
        </w:rPr>
        <w:t>，以无记名投票、差额选举方式选举产生了</w:t>
      </w:r>
      <w:r w:rsidR="00F5395C" w:rsidRPr="00203193">
        <w:rPr>
          <w:rFonts w:ascii="仿宋_GB2312" w:eastAsia="仿宋_GB2312" w:hint="eastAsia"/>
          <w:sz w:val="28"/>
          <w:szCs w:val="28"/>
        </w:rPr>
        <w:t>新一届</w:t>
      </w:r>
      <w:r w:rsidR="00685C28" w:rsidRPr="00203193">
        <w:rPr>
          <w:rFonts w:ascii="仿宋_GB2312" w:eastAsia="仿宋_GB2312" w:hint="eastAsia"/>
          <w:sz w:val="28"/>
          <w:szCs w:val="28"/>
        </w:rPr>
        <w:t>工会委员</w:t>
      </w:r>
      <w:r w:rsidR="008976E7">
        <w:rPr>
          <w:rFonts w:ascii="仿宋_GB2312" w:eastAsia="仿宋_GB2312" w:hint="eastAsia"/>
          <w:sz w:val="28"/>
          <w:szCs w:val="28"/>
        </w:rPr>
        <w:t>和团总支委员会</w:t>
      </w:r>
      <w:r w:rsidR="00685C28" w:rsidRPr="00203193">
        <w:rPr>
          <w:rFonts w:ascii="仿宋_GB2312" w:eastAsia="仿宋_GB2312" w:hint="eastAsia"/>
          <w:sz w:val="28"/>
          <w:szCs w:val="28"/>
        </w:rPr>
        <w:t>。</w:t>
      </w:r>
    </w:p>
    <w:p w:rsidR="00CC43FD" w:rsidRPr="008976E7" w:rsidRDefault="00215902" w:rsidP="008F4631">
      <w:pPr>
        <w:ind w:firstLineChars="200" w:firstLine="562"/>
        <w:rPr>
          <w:rFonts w:ascii="仿宋_GB2312" w:eastAsia="仿宋_GB2312"/>
          <w:b/>
          <w:sz w:val="28"/>
          <w:szCs w:val="28"/>
        </w:rPr>
      </w:pPr>
      <w:r w:rsidRPr="008976E7">
        <w:rPr>
          <w:rFonts w:ascii="仿宋_GB2312" w:eastAsia="仿宋_GB2312" w:hint="eastAsia"/>
          <w:b/>
          <w:sz w:val="28"/>
          <w:szCs w:val="28"/>
        </w:rPr>
        <w:t>二、工作主要做法</w:t>
      </w:r>
    </w:p>
    <w:p w:rsidR="00215902" w:rsidRPr="00203193" w:rsidRDefault="00215902" w:rsidP="008F4631">
      <w:pPr>
        <w:ind w:firstLineChars="200" w:firstLine="562"/>
        <w:rPr>
          <w:rFonts w:ascii="仿宋_GB2312" w:eastAsia="仿宋_GB2312"/>
          <w:sz w:val="28"/>
          <w:szCs w:val="28"/>
        </w:rPr>
      </w:pPr>
      <w:r w:rsidRPr="008976E7">
        <w:rPr>
          <w:rFonts w:ascii="仿宋_GB2312" w:eastAsia="仿宋_GB2312" w:hint="eastAsia"/>
          <w:b/>
          <w:sz w:val="28"/>
          <w:szCs w:val="28"/>
        </w:rPr>
        <w:t>（一）</w:t>
      </w:r>
      <w:r w:rsidR="00CA6FB0" w:rsidRPr="008976E7">
        <w:rPr>
          <w:rFonts w:ascii="仿宋_GB2312" w:eastAsia="仿宋_GB2312" w:hint="eastAsia"/>
          <w:b/>
          <w:sz w:val="28"/>
          <w:szCs w:val="28"/>
        </w:rPr>
        <w:t>树立扎实学风，把知行合一贯穿始终</w:t>
      </w:r>
      <w:r w:rsidRPr="008976E7">
        <w:rPr>
          <w:rFonts w:ascii="仿宋_GB2312" w:eastAsia="仿宋_GB2312" w:hint="eastAsia"/>
          <w:b/>
          <w:sz w:val="28"/>
          <w:szCs w:val="28"/>
        </w:rPr>
        <w:t>。</w:t>
      </w:r>
      <w:r w:rsidRPr="00203193">
        <w:rPr>
          <w:rFonts w:ascii="仿宋_GB2312" w:eastAsia="仿宋_GB2312" w:hint="eastAsia"/>
          <w:sz w:val="28"/>
          <w:szCs w:val="28"/>
        </w:rPr>
        <w:t>集中学习，落实学后实践式成效反馈</w:t>
      </w:r>
      <w:r w:rsidR="00D84C0F" w:rsidRPr="00203193">
        <w:rPr>
          <w:rFonts w:ascii="仿宋_GB2312" w:eastAsia="仿宋_GB2312" w:hint="eastAsia"/>
          <w:sz w:val="28"/>
          <w:szCs w:val="28"/>
        </w:rPr>
        <w:t>工作法。</w:t>
      </w:r>
      <w:r w:rsidR="008976E7">
        <w:rPr>
          <w:rFonts w:ascii="仿宋_GB2312" w:eastAsia="仿宋_GB2312" w:hint="eastAsia"/>
          <w:sz w:val="28"/>
          <w:szCs w:val="28"/>
        </w:rPr>
        <w:t>综合事务部利用工作时间空余组织小范围有针对性的集中学习活动，并在会后进行实践操作成绩检测，通过检测反馈的形式促进部门员工的提高。</w:t>
      </w:r>
    </w:p>
    <w:p w:rsidR="00215902" w:rsidRPr="00203193" w:rsidRDefault="00215902" w:rsidP="008F4631">
      <w:pPr>
        <w:ind w:firstLineChars="200" w:firstLine="562"/>
        <w:rPr>
          <w:rFonts w:ascii="仿宋_GB2312" w:eastAsia="仿宋_GB2312"/>
          <w:sz w:val="28"/>
          <w:szCs w:val="28"/>
        </w:rPr>
      </w:pPr>
      <w:r w:rsidRPr="008976E7">
        <w:rPr>
          <w:rFonts w:ascii="仿宋_GB2312" w:eastAsia="仿宋_GB2312" w:hint="eastAsia"/>
          <w:b/>
          <w:sz w:val="28"/>
          <w:szCs w:val="28"/>
        </w:rPr>
        <w:t>（二）</w:t>
      </w:r>
      <w:r w:rsidR="00CA6FB0" w:rsidRPr="008976E7">
        <w:rPr>
          <w:rFonts w:ascii="仿宋_GB2312" w:eastAsia="仿宋_GB2312" w:hint="eastAsia"/>
          <w:b/>
          <w:sz w:val="28"/>
          <w:szCs w:val="28"/>
        </w:rPr>
        <w:t>突出整改提高，把问题导向贯穿始终</w:t>
      </w:r>
      <w:r w:rsidR="00D84C0F" w:rsidRPr="008976E7">
        <w:rPr>
          <w:rFonts w:ascii="仿宋_GB2312" w:eastAsia="仿宋_GB2312" w:hint="eastAsia"/>
          <w:b/>
          <w:sz w:val="28"/>
          <w:szCs w:val="28"/>
        </w:rPr>
        <w:t>。</w:t>
      </w:r>
      <w:r w:rsidR="00D84C0F" w:rsidRPr="00203193">
        <w:rPr>
          <w:rFonts w:ascii="仿宋_GB2312" w:eastAsia="仿宋_GB2312" w:hint="eastAsia"/>
          <w:sz w:val="28"/>
          <w:szCs w:val="28"/>
        </w:rPr>
        <w:t>定期自查，落实查后提高式强化整改工作法。</w:t>
      </w:r>
      <w:r w:rsidR="008976E7">
        <w:rPr>
          <w:rFonts w:ascii="仿宋_GB2312" w:eastAsia="仿宋_GB2312" w:hint="eastAsia"/>
          <w:sz w:val="28"/>
          <w:szCs w:val="28"/>
        </w:rPr>
        <w:t>在部门会议中明确要求部门员工对阶段性工作进行汇总并总结，对于存在的问题提出整改意见和时间，并形成部门会议纪要由专人负责落实，使事项落实到位。</w:t>
      </w:r>
    </w:p>
    <w:p w:rsidR="005F0B65" w:rsidRDefault="00215902">
      <w:pPr>
        <w:ind w:firstLineChars="200" w:firstLine="562"/>
        <w:rPr>
          <w:rFonts w:ascii="仿宋_GB2312" w:eastAsia="仿宋_GB2312"/>
          <w:sz w:val="28"/>
          <w:szCs w:val="28"/>
        </w:rPr>
      </w:pPr>
      <w:r w:rsidRPr="00B852B9">
        <w:rPr>
          <w:rFonts w:ascii="仿宋_GB2312" w:eastAsia="仿宋_GB2312" w:hint="eastAsia"/>
          <w:b/>
          <w:sz w:val="28"/>
          <w:szCs w:val="28"/>
        </w:rPr>
        <w:t>（三）压实主体责任，</w:t>
      </w:r>
      <w:r w:rsidR="00CA6FB0" w:rsidRPr="00B852B9">
        <w:rPr>
          <w:rFonts w:ascii="仿宋_GB2312" w:eastAsia="仿宋_GB2312" w:hint="eastAsia"/>
          <w:b/>
          <w:sz w:val="28"/>
          <w:szCs w:val="28"/>
        </w:rPr>
        <w:t>把以上率下贯穿始终</w:t>
      </w:r>
      <w:r w:rsidRPr="00B852B9">
        <w:rPr>
          <w:rFonts w:ascii="仿宋_GB2312" w:eastAsia="仿宋_GB2312" w:hint="eastAsia"/>
          <w:b/>
          <w:sz w:val="28"/>
          <w:szCs w:val="28"/>
        </w:rPr>
        <w:t>。</w:t>
      </w:r>
      <w:r w:rsidRPr="00203193">
        <w:rPr>
          <w:rFonts w:ascii="仿宋_GB2312" w:eastAsia="仿宋_GB2312" w:hint="eastAsia"/>
          <w:sz w:val="28"/>
          <w:szCs w:val="28"/>
        </w:rPr>
        <w:t>明确</w:t>
      </w:r>
      <w:r w:rsidR="00EA620D" w:rsidRPr="00203193">
        <w:rPr>
          <w:rFonts w:ascii="仿宋_GB2312" w:eastAsia="仿宋_GB2312" w:hint="eastAsia"/>
          <w:sz w:val="28"/>
          <w:szCs w:val="28"/>
        </w:rPr>
        <w:t>职责</w:t>
      </w:r>
      <w:r w:rsidRPr="00203193">
        <w:rPr>
          <w:rFonts w:ascii="仿宋_GB2312" w:eastAsia="仿宋_GB2312" w:hint="eastAsia"/>
          <w:sz w:val="28"/>
          <w:szCs w:val="28"/>
        </w:rPr>
        <w:t>，落实事项闭合式责任追踪</w:t>
      </w:r>
      <w:r w:rsidR="00D84C0F" w:rsidRPr="00203193">
        <w:rPr>
          <w:rFonts w:ascii="仿宋_GB2312" w:eastAsia="仿宋_GB2312" w:hint="eastAsia"/>
          <w:sz w:val="28"/>
          <w:szCs w:val="28"/>
        </w:rPr>
        <w:t>工作法</w:t>
      </w:r>
      <w:r w:rsidRPr="00203193">
        <w:rPr>
          <w:rFonts w:ascii="仿宋_GB2312" w:eastAsia="仿宋_GB2312" w:hint="eastAsia"/>
          <w:sz w:val="28"/>
          <w:szCs w:val="28"/>
        </w:rPr>
        <w:t>。</w:t>
      </w:r>
      <w:r w:rsidR="008976E7">
        <w:rPr>
          <w:rFonts w:ascii="仿宋_GB2312" w:eastAsia="仿宋_GB2312" w:hint="eastAsia"/>
          <w:sz w:val="28"/>
          <w:szCs w:val="28"/>
        </w:rPr>
        <w:t>将部门工作分块进行指责分工，并相应的形成落实人追踪制度，</w:t>
      </w:r>
      <w:r w:rsidR="00B852B9">
        <w:rPr>
          <w:rFonts w:ascii="仿宋_GB2312" w:eastAsia="仿宋_GB2312" w:hint="eastAsia"/>
          <w:sz w:val="28"/>
          <w:szCs w:val="28"/>
        </w:rPr>
        <w:t>形成部门经理对点</w:t>
      </w:r>
      <w:r w:rsidR="002C6909">
        <w:rPr>
          <w:rFonts w:ascii="仿宋_GB2312" w:eastAsia="仿宋_GB2312" w:hint="eastAsia"/>
          <w:sz w:val="28"/>
          <w:szCs w:val="28"/>
        </w:rPr>
        <w:t>，点对面的工作模式，进一步形成垂直的高效管理模式。</w:t>
      </w:r>
    </w:p>
    <w:p w:rsidR="005F0B65" w:rsidRDefault="00EA620D">
      <w:pPr>
        <w:ind w:firstLineChars="200" w:firstLine="562"/>
        <w:rPr>
          <w:rFonts w:ascii="仿宋_GB2312" w:eastAsia="仿宋_GB2312"/>
          <w:b/>
          <w:sz w:val="28"/>
          <w:szCs w:val="28"/>
        </w:rPr>
      </w:pPr>
      <w:r w:rsidRPr="002C6909">
        <w:rPr>
          <w:rFonts w:ascii="仿宋_GB2312" w:eastAsia="仿宋_GB2312" w:hint="eastAsia"/>
          <w:b/>
          <w:sz w:val="28"/>
          <w:szCs w:val="28"/>
        </w:rPr>
        <w:t>三、存在的问题</w:t>
      </w:r>
    </w:p>
    <w:p w:rsidR="00EA620D" w:rsidRPr="00203193" w:rsidRDefault="00EA620D" w:rsidP="00203193">
      <w:pPr>
        <w:ind w:firstLineChars="200" w:firstLine="560"/>
        <w:rPr>
          <w:rFonts w:ascii="仿宋_GB2312" w:eastAsia="仿宋_GB2312"/>
          <w:sz w:val="28"/>
          <w:szCs w:val="28"/>
        </w:rPr>
      </w:pPr>
      <w:r w:rsidRPr="00203193">
        <w:rPr>
          <w:rFonts w:ascii="仿宋_GB2312" w:eastAsia="仿宋_GB2312" w:hint="eastAsia"/>
          <w:sz w:val="28"/>
          <w:szCs w:val="28"/>
        </w:rPr>
        <w:t>半年来</w:t>
      </w:r>
      <w:r w:rsidRPr="00203193">
        <w:rPr>
          <w:rFonts w:ascii="仿宋_GB2312" w:eastAsia="仿宋_GB2312"/>
          <w:sz w:val="28"/>
          <w:szCs w:val="28"/>
        </w:rPr>
        <w:t>，办公室在公司领导的指导和大力支持下尽己所能，积极</w:t>
      </w:r>
      <w:r w:rsidRPr="00203193">
        <w:rPr>
          <w:rFonts w:ascii="仿宋_GB2312" w:eastAsia="仿宋_GB2312"/>
          <w:sz w:val="28"/>
          <w:szCs w:val="28"/>
        </w:rPr>
        <w:lastRenderedPageBreak/>
        <w:t>努力地做好本职工作，但对照部门职能要求以及公司领导的期望，整个工作离责任目标要求和公司工作要求还存在一定的差距。主要表现及原因如下：</w:t>
      </w:r>
    </w:p>
    <w:p w:rsidR="00E92DBE" w:rsidRDefault="00EA620D">
      <w:pPr>
        <w:ind w:firstLineChars="200" w:firstLine="560"/>
        <w:rPr>
          <w:rFonts w:ascii="仿宋_GB2312" w:eastAsia="仿宋_GB2312"/>
          <w:sz w:val="28"/>
          <w:szCs w:val="28"/>
        </w:rPr>
      </w:pPr>
      <w:r w:rsidRPr="00203193">
        <w:rPr>
          <w:rFonts w:ascii="仿宋_GB2312" w:eastAsia="仿宋_GB2312" w:hint="eastAsia"/>
          <w:sz w:val="28"/>
          <w:szCs w:val="28"/>
        </w:rPr>
        <w:t>（一）</w:t>
      </w:r>
      <w:r w:rsidR="003533E7">
        <w:rPr>
          <w:rFonts w:ascii="仿宋_GB2312" w:eastAsia="仿宋_GB2312" w:hint="eastAsia"/>
          <w:sz w:val="28"/>
          <w:szCs w:val="28"/>
        </w:rPr>
        <w:t>随着行业主管部门及</w:t>
      </w:r>
      <w:del w:id="39" w:author="周娴" w:date="2017-07-06T09:26:00Z">
        <w:r w:rsidR="003533E7" w:rsidDel="00D212A7">
          <w:rPr>
            <w:rFonts w:ascii="仿宋_GB2312" w:eastAsia="仿宋_GB2312" w:hint="eastAsia"/>
            <w:sz w:val="28"/>
            <w:szCs w:val="28"/>
          </w:rPr>
          <w:delText>深业</w:delText>
        </w:r>
      </w:del>
      <w:ins w:id="40" w:author="周娴" w:date="2017-07-06T09:26:00Z">
        <w:r w:rsidR="00D212A7">
          <w:rPr>
            <w:rFonts w:ascii="仿宋_GB2312" w:eastAsia="仿宋_GB2312" w:hint="eastAsia"/>
            <w:sz w:val="28"/>
            <w:szCs w:val="28"/>
          </w:rPr>
          <w:t>**</w:t>
        </w:r>
      </w:ins>
      <w:del w:id="41" w:author="周娴" w:date="2017-07-06T09:26:00Z">
        <w:r w:rsidR="003533E7" w:rsidDel="00D212A7">
          <w:rPr>
            <w:rFonts w:ascii="仿宋_GB2312" w:eastAsia="仿宋_GB2312" w:hint="eastAsia"/>
            <w:sz w:val="28"/>
            <w:szCs w:val="28"/>
          </w:rPr>
          <w:delText>基建</w:delText>
        </w:r>
      </w:del>
      <w:ins w:id="42" w:author="周娴" w:date="2017-07-06T09:26:00Z">
        <w:r w:rsidR="00D212A7">
          <w:rPr>
            <w:rFonts w:ascii="仿宋_GB2312" w:eastAsia="仿宋_GB2312" w:hint="eastAsia"/>
            <w:sz w:val="28"/>
            <w:szCs w:val="28"/>
          </w:rPr>
          <w:t>**</w:t>
        </w:r>
      </w:ins>
      <w:r w:rsidR="003533E7">
        <w:rPr>
          <w:rFonts w:ascii="仿宋_GB2312" w:eastAsia="仿宋_GB2312" w:hint="eastAsia"/>
          <w:sz w:val="28"/>
          <w:szCs w:val="28"/>
        </w:rPr>
        <w:t>对我司工作要求逐步细化，</w:t>
      </w:r>
      <w:r w:rsidRPr="00203193">
        <w:rPr>
          <w:rFonts w:ascii="仿宋_GB2312" w:eastAsia="仿宋_GB2312"/>
          <w:sz w:val="28"/>
          <w:szCs w:val="28"/>
        </w:rPr>
        <w:t>现有的工作人员处理起公司多、杂的日常事务来比较费时间，因而没有更多的精力去处理其他事务，难免会顾此失彼，造成有些该处理的事情未能及时处理，有些该办好的事情只能基本完成。</w:t>
      </w:r>
    </w:p>
    <w:p w:rsidR="00EA620D" w:rsidRPr="00203193" w:rsidRDefault="00EA620D" w:rsidP="00203193">
      <w:pPr>
        <w:ind w:firstLineChars="200" w:firstLine="560"/>
        <w:rPr>
          <w:rFonts w:ascii="仿宋_GB2312" w:eastAsia="仿宋_GB2312"/>
          <w:sz w:val="28"/>
          <w:szCs w:val="28"/>
        </w:rPr>
      </w:pPr>
      <w:r w:rsidRPr="00203193">
        <w:rPr>
          <w:rFonts w:ascii="仿宋_GB2312" w:eastAsia="仿宋_GB2312" w:hint="eastAsia"/>
          <w:sz w:val="28"/>
          <w:szCs w:val="28"/>
        </w:rPr>
        <w:t>（</w:t>
      </w:r>
      <w:r w:rsidR="00373306">
        <w:rPr>
          <w:rFonts w:ascii="仿宋_GB2312" w:eastAsia="仿宋_GB2312" w:hint="eastAsia"/>
          <w:sz w:val="28"/>
          <w:szCs w:val="28"/>
        </w:rPr>
        <w:t>二</w:t>
      </w:r>
      <w:r w:rsidRPr="00203193">
        <w:rPr>
          <w:rFonts w:ascii="仿宋_GB2312" w:eastAsia="仿宋_GB2312" w:hint="eastAsia"/>
          <w:sz w:val="28"/>
          <w:szCs w:val="28"/>
        </w:rPr>
        <w:t>）部门内部</w:t>
      </w:r>
      <w:r w:rsidRPr="00203193">
        <w:rPr>
          <w:rFonts w:ascii="仿宋_GB2312" w:eastAsia="仿宋_GB2312"/>
          <w:sz w:val="28"/>
          <w:szCs w:val="28"/>
        </w:rPr>
        <w:t>没有形成完善的绩效考核机制，在后期需要进一步进行探索，逐步建立科学</w:t>
      </w:r>
      <w:r w:rsidR="00373306">
        <w:rPr>
          <w:rFonts w:ascii="仿宋_GB2312" w:eastAsia="仿宋_GB2312" w:hint="eastAsia"/>
          <w:sz w:val="28"/>
          <w:szCs w:val="28"/>
        </w:rPr>
        <w:t>化</w:t>
      </w:r>
      <w:r w:rsidRPr="00203193">
        <w:rPr>
          <w:rFonts w:ascii="仿宋_GB2312" w:eastAsia="仿宋_GB2312"/>
          <w:sz w:val="28"/>
          <w:szCs w:val="28"/>
        </w:rPr>
        <w:t>、规范</w:t>
      </w:r>
      <w:r w:rsidR="00373306">
        <w:rPr>
          <w:rFonts w:ascii="仿宋_GB2312" w:eastAsia="仿宋_GB2312" w:hint="eastAsia"/>
          <w:sz w:val="28"/>
          <w:szCs w:val="28"/>
        </w:rPr>
        <w:t>化</w:t>
      </w:r>
      <w:r w:rsidRPr="00203193">
        <w:rPr>
          <w:rFonts w:ascii="仿宋_GB2312" w:eastAsia="仿宋_GB2312"/>
          <w:sz w:val="28"/>
          <w:szCs w:val="28"/>
        </w:rPr>
        <w:t>、</w:t>
      </w:r>
      <w:r w:rsidR="00373306">
        <w:rPr>
          <w:rFonts w:ascii="仿宋_GB2312" w:eastAsia="仿宋_GB2312" w:hint="eastAsia"/>
          <w:sz w:val="28"/>
          <w:szCs w:val="28"/>
        </w:rPr>
        <w:t>实用化</w:t>
      </w:r>
      <w:r w:rsidRPr="00203193">
        <w:rPr>
          <w:rFonts w:ascii="仿宋_GB2312" w:eastAsia="仿宋_GB2312"/>
          <w:sz w:val="28"/>
          <w:szCs w:val="28"/>
        </w:rPr>
        <w:t>的</w:t>
      </w:r>
      <w:r w:rsidRPr="00203193">
        <w:rPr>
          <w:rFonts w:ascii="仿宋_GB2312" w:eastAsia="仿宋_GB2312" w:hint="eastAsia"/>
          <w:sz w:val="28"/>
          <w:szCs w:val="28"/>
        </w:rPr>
        <w:t>部门内部</w:t>
      </w:r>
      <w:r w:rsidRPr="00203193">
        <w:rPr>
          <w:rFonts w:ascii="仿宋_GB2312" w:eastAsia="仿宋_GB2312"/>
          <w:sz w:val="28"/>
          <w:szCs w:val="28"/>
        </w:rPr>
        <w:t>激励约束制度。</w:t>
      </w:r>
    </w:p>
    <w:p w:rsidR="00EA620D" w:rsidRPr="00203193" w:rsidRDefault="00EA620D" w:rsidP="00203193">
      <w:pPr>
        <w:ind w:firstLineChars="200" w:firstLine="560"/>
        <w:rPr>
          <w:rFonts w:ascii="仿宋_GB2312" w:eastAsia="仿宋_GB2312"/>
          <w:sz w:val="28"/>
          <w:szCs w:val="28"/>
        </w:rPr>
      </w:pPr>
      <w:r w:rsidRPr="00203193">
        <w:rPr>
          <w:rFonts w:ascii="仿宋_GB2312" w:eastAsia="仿宋_GB2312" w:hint="eastAsia"/>
          <w:sz w:val="28"/>
          <w:szCs w:val="28"/>
        </w:rPr>
        <w:t>四、下半年工作思路</w:t>
      </w:r>
    </w:p>
    <w:p w:rsidR="00D84C0F" w:rsidRPr="00203193" w:rsidRDefault="00D84C0F" w:rsidP="00203193">
      <w:pPr>
        <w:ind w:firstLineChars="200" w:firstLine="560"/>
        <w:rPr>
          <w:rFonts w:ascii="仿宋_GB2312" w:eastAsia="仿宋_GB2312"/>
          <w:sz w:val="28"/>
          <w:szCs w:val="28"/>
        </w:rPr>
      </w:pPr>
      <w:r w:rsidRPr="00203193">
        <w:rPr>
          <w:rFonts w:ascii="仿宋_GB2312" w:eastAsia="仿宋_GB2312" w:hint="eastAsia"/>
          <w:sz w:val="28"/>
          <w:szCs w:val="28"/>
        </w:rPr>
        <w:t>（一）持续完成年度目标工作任务。</w:t>
      </w:r>
    </w:p>
    <w:p w:rsidR="00EA620D" w:rsidRPr="00203193" w:rsidRDefault="00D84C0F" w:rsidP="00203193">
      <w:pPr>
        <w:ind w:firstLineChars="200" w:firstLine="560"/>
        <w:rPr>
          <w:rFonts w:ascii="仿宋_GB2312" w:eastAsia="仿宋_GB2312"/>
          <w:sz w:val="28"/>
          <w:szCs w:val="28"/>
        </w:rPr>
      </w:pPr>
      <w:r w:rsidRPr="00203193">
        <w:rPr>
          <w:rFonts w:ascii="仿宋_GB2312" w:eastAsia="仿宋_GB2312" w:hint="eastAsia"/>
          <w:sz w:val="28"/>
          <w:szCs w:val="28"/>
        </w:rPr>
        <w:t>（</w:t>
      </w:r>
      <w:r w:rsidR="001E6946" w:rsidRPr="00203193">
        <w:rPr>
          <w:rFonts w:ascii="仿宋_GB2312" w:eastAsia="仿宋_GB2312" w:hint="eastAsia"/>
          <w:sz w:val="28"/>
          <w:szCs w:val="28"/>
        </w:rPr>
        <w:t>二</w:t>
      </w:r>
      <w:r w:rsidRPr="00203193">
        <w:rPr>
          <w:rFonts w:ascii="仿宋_GB2312" w:eastAsia="仿宋_GB2312" w:hint="eastAsia"/>
          <w:sz w:val="28"/>
          <w:szCs w:val="28"/>
        </w:rPr>
        <w:t>）</w:t>
      </w:r>
      <w:r w:rsidR="00EA620D" w:rsidRPr="00203193">
        <w:rPr>
          <w:rFonts w:ascii="仿宋_GB2312" w:eastAsia="仿宋_GB2312" w:hint="eastAsia"/>
          <w:sz w:val="28"/>
          <w:szCs w:val="28"/>
        </w:rPr>
        <w:t>加强内部沟通，做好各部门协同工作，为领导决策</w:t>
      </w:r>
      <w:r w:rsidRPr="00203193">
        <w:rPr>
          <w:rFonts w:ascii="仿宋_GB2312" w:eastAsia="仿宋_GB2312" w:hint="eastAsia"/>
          <w:sz w:val="28"/>
          <w:szCs w:val="28"/>
        </w:rPr>
        <w:t>提供更有力的依据。</w:t>
      </w:r>
    </w:p>
    <w:p w:rsidR="00D84C0F" w:rsidRPr="00203193" w:rsidRDefault="00D84C0F" w:rsidP="00203193">
      <w:pPr>
        <w:ind w:firstLineChars="200" w:firstLine="560"/>
        <w:rPr>
          <w:rFonts w:ascii="仿宋_GB2312" w:eastAsia="仿宋_GB2312"/>
          <w:sz w:val="28"/>
          <w:szCs w:val="28"/>
        </w:rPr>
      </w:pPr>
      <w:r w:rsidRPr="00203193">
        <w:rPr>
          <w:rFonts w:ascii="仿宋_GB2312" w:eastAsia="仿宋_GB2312" w:hint="eastAsia"/>
          <w:sz w:val="28"/>
          <w:szCs w:val="28"/>
        </w:rPr>
        <w:t>（</w:t>
      </w:r>
      <w:r w:rsidR="001E6946" w:rsidRPr="00203193">
        <w:rPr>
          <w:rFonts w:ascii="仿宋_GB2312" w:eastAsia="仿宋_GB2312" w:hint="eastAsia"/>
          <w:sz w:val="28"/>
          <w:szCs w:val="28"/>
        </w:rPr>
        <w:t>三</w:t>
      </w:r>
      <w:r w:rsidRPr="00203193">
        <w:rPr>
          <w:rFonts w:ascii="仿宋_GB2312" w:eastAsia="仿宋_GB2312" w:hint="eastAsia"/>
          <w:sz w:val="28"/>
          <w:szCs w:val="28"/>
        </w:rPr>
        <w:t>）完善制度修订，使制度管理有序进行。</w:t>
      </w:r>
    </w:p>
    <w:p w:rsidR="00D84C0F" w:rsidRDefault="00D84C0F" w:rsidP="00203193">
      <w:pPr>
        <w:ind w:firstLineChars="200" w:firstLine="560"/>
        <w:rPr>
          <w:rFonts w:ascii="仿宋_GB2312" w:eastAsia="仿宋_GB2312"/>
          <w:sz w:val="28"/>
          <w:szCs w:val="28"/>
        </w:rPr>
      </w:pPr>
      <w:r w:rsidRPr="00203193">
        <w:rPr>
          <w:rFonts w:ascii="仿宋_GB2312" w:eastAsia="仿宋_GB2312" w:hint="eastAsia"/>
          <w:sz w:val="28"/>
          <w:szCs w:val="28"/>
        </w:rPr>
        <w:t>（</w:t>
      </w:r>
      <w:r w:rsidR="001E6946" w:rsidRPr="00203193">
        <w:rPr>
          <w:rFonts w:ascii="仿宋_GB2312" w:eastAsia="仿宋_GB2312" w:hint="eastAsia"/>
          <w:sz w:val="28"/>
          <w:szCs w:val="28"/>
        </w:rPr>
        <w:t>四</w:t>
      </w:r>
      <w:r w:rsidRPr="00203193">
        <w:rPr>
          <w:rFonts w:ascii="仿宋_GB2312" w:eastAsia="仿宋_GB2312" w:hint="eastAsia"/>
          <w:sz w:val="28"/>
          <w:szCs w:val="28"/>
        </w:rPr>
        <w:t>）落实绩效考核制度，完成年度绩效考核相关工作。</w:t>
      </w:r>
    </w:p>
    <w:p w:rsidR="002C6909" w:rsidRDefault="002C6909" w:rsidP="002C6909">
      <w:pPr>
        <w:ind w:firstLineChars="1850" w:firstLine="5180"/>
        <w:rPr>
          <w:rFonts w:ascii="仿宋_GB2312" w:eastAsia="仿宋_GB2312"/>
          <w:sz w:val="28"/>
          <w:szCs w:val="28"/>
        </w:rPr>
      </w:pPr>
      <w:r>
        <w:rPr>
          <w:rFonts w:ascii="仿宋_GB2312" w:eastAsia="仿宋_GB2312" w:hint="eastAsia"/>
          <w:sz w:val="28"/>
          <w:szCs w:val="28"/>
        </w:rPr>
        <w:t>综合事务部</w:t>
      </w:r>
    </w:p>
    <w:p w:rsidR="002C6909" w:rsidRPr="00203193" w:rsidRDefault="002C6909" w:rsidP="002C6909">
      <w:pPr>
        <w:ind w:firstLineChars="1650" w:firstLine="4620"/>
        <w:rPr>
          <w:rFonts w:ascii="仿宋_GB2312" w:eastAsia="仿宋_GB2312"/>
          <w:sz w:val="28"/>
          <w:szCs w:val="28"/>
        </w:rPr>
      </w:pPr>
      <w:r>
        <w:rPr>
          <w:rFonts w:ascii="仿宋_GB2312" w:eastAsia="仿宋_GB2312" w:hint="eastAsia"/>
          <w:sz w:val="28"/>
          <w:szCs w:val="28"/>
        </w:rPr>
        <w:t>二</w:t>
      </w:r>
      <w:r>
        <w:rPr>
          <w:rFonts w:ascii="宋体" w:eastAsia="宋体" w:hAnsi="宋体" w:cs="宋体" w:hint="eastAsia"/>
          <w:sz w:val="28"/>
          <w:szCs w:val="28"/>
        </w:rPr>
        <w:t>〇</w:t>
      </w:r>
      <w:r>
        <w:rPr>
          <w:rFonts w:ascii="仿宋_GB2312" w:eastAsia="仿宋_GB2312" w:hAnsi="仿宋_GB2312" w:cs="仿宋_GB2312" w:hint="eastAsia"/>
          <w:sz w:val="28"/>
          <w:szCs w:val="28"/>
        </w:rPr>
        <w:t>一七年六月三十日</w:t>
      </w:r>
    </w:p>
    <w:sectPr w:rsidR="002C6909" w:rsidRPr="00203193" w:rsidSect="008736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1DF" w:rsidRDefault="00A461DF" w:rsidP="00CA6FB0">
      <w:r>
        <w:separator/>
      </w:r>
    </w:p>
  </w:endnote>
  <w:endnote w:type="continuationSeparator" w:id="1">
    <w:p w:rsidR="00A461DF" w:rsidRDefault="00A461DF" w:rsidP="00CA6F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1DF" w:rsidRDefault="00A461DF" w:rsidP="00CA6FB0">
      <w:r>
        <w:separator/>
      </w:r>
    </w:p>
  </w:footnote>
  <w:footnote w:type="continuationSeparator" w:id="1">
    <w:p w:rsidR="00A461DF" w:rsidRDefault="00A461DF" w:rsidP="00CA6F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6FB0"/>
    <w:rsid w:val="00056565"/>
    <w:rsid w:val="00075E2A"/>
    <w:rsid w:val="000853BA"/>
    <w:rsid w:val="000945D8"/>
    <w:rsid w:val="00094F54"/>
    <w:rsid w:val="0009708C"/>
    <w:rsid w:val="000A2A98"/>
    <w:rsid w:val="000D2040"/>
    <w:rsid w:val="000E1555"/>
    <w:rsid w:val="00133F79"/>
    <w:rsid w:val="001C0968"/>
    <w:rsid w:val="001E6946"/>
    <w:rsid w:val="00203193"/>
    <w:rsid w:val="00215902"/>
    <w:rsid w:val="00222F0A"/>
    <w:rsid w:val="00232F78"/>
    <w:rsid w:val="002C6909"/>
    <w:rsid w:val="002D6233"/>
    <w:rsid w:val="002E24D0"/>
    <w:rsid w:val="00302726"/>
    <w:rsid w:val="00305062"/>
    <w:rsid w:val="0031642D"/>
    <w:rsid w:val="003202D1"/>
    <w:rsid w:val="003533E7"/>
    <w:rsid w:val="00373306"/>
    <w:rsid w:val="00375666"/>
    <w:rsid w:val="004044B4"/>
    <w:rsid w:val="004210F7"/>
    <w:rsid w:val="004263A1"/>
    <w:rsid w:val="0044007E"/>
    <w:rsid w:val="0047427C"/>
    <w:rsid w:val="004C29C5"/>
    <w:rsid w:val="004E1656"/>
    <w:rsid w:val="00531998"/>
    <w:rsid w:val="00553AAB"/>
    <w:rsid w:val="00583F4A"/>
    <w:rsid w:val="005B5BAC"/>
    <w:rsid w:val="005F0B65"/>
    <w:rsid w:val="00685C28"/>
    <w:rsid w:val="006973B9"/>
    <w:rsid w:val="006A6C62"/>
    <w:rsid w:val="006B3946"/>
    <w:rsid w:val="00701B03"/>
    <w:rsid w:val="00721DF5"/>
    <w:rsid w:val="0075206C"/>
    <w:rsid w:val="00766520"/>
    <w:rsid w:val="00812D04"/>
    <w:rsid w:val="00860555"/>
    <w:rsid w:val="008709C6"/>
    <w:rsid w:val="00873600"/>
    <w:rsid w:val="00875771"/>
    <w:rsid w:val="00876A16"/>
    <w:rsid w:val="008976E7"/>
    <w:rsid w:val="008A2CB2"/>
    <w:rsid w:val="008C6BAF"/>
    <w:rsid w:val="008E6F7C"/>
    <w:rsid w:val="008F4631"/>
    <w:rsid w:val="00924204"/>
    <w:rsid w:val="00930A95"/>
    <w:rsid w:val="00995F66"/>
    <w:rsid w:val="009D01BE"/>
    <w:rsid w:val="00A12F27"/>
    <w:rsid w:val="00A15D5E"/>
    <w:rsid w:val="00A2729E"/>
    <w:rsid w:val="00A461DF"/>
    <w:rsid w:val="00A61F99"/>
    <w:rsid w:val="00AA278F"/>
    <w:rsid w:val="00B37D25"/>
    <w:rsid w:val="00B45125"/>
    <w:rsid w:val="00B53DF7"/>
    <w:rsid w:val="00B852B9"/>
    <w:rsid w:val="00BD6C36"/>
    <w:rsid w:val="00C713D7"/>
    <w:rsid w:val="00CA2052"/>
    <w:rsid w:val="00CA6FB0"/>
    <w:rsid w:val="00CC1843"/>
    <w:rsid w:val="00CC43FD"/>
    <w:rsid w:val="00CF41BF"/>
    <w:rsid w:val="00D212A7"/>
    <w:rsid w:val="00D71CF5"/>
    <w:rsid w:val="00D84C0F"/>
    <w:rsid w:val="00D85914"/>
    <w:rsid w:val="00DF7F23"/>
    <w:rsid w:val="00E211AD"/>
    <w:rsid w:val="00E37BD2"/>
    <w:rsid w:val="00E41A97"/>
    <w:rsid w:val="00E50727"/>
    <w:rsid w:val="00E64C6B"/>
    <w:rsid w:val="00E83341"/>
    <w:rsid w:val="00E92DBE"/>
    <w:rsid w:val="00EA1EC6"/>
    <w:rsid w:val="00EA620D"/>
    <w:rsid w:val="00EE77BE"/>
    <w:rsid w:val="00F5395C"/>
    <w:rsid w:val="00F7683D"/>
    <w:rsid w:val="00FB3224"/>
    <w:rsid w:val="00FE43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6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6F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6FB0"/>
    <w:rPr>
      <w:sz w:val="18"/>
      <w:szCs w:val="18"/>
    </w:rPr>
  </w:style>
  <w:style w:type="paragraph" w:styleId="a4">
    <w:name w:val="footer"/>
    <w:basedOn w:val="a"/>
    <w:link w:val="Char0"/>
    <w:uiPriority w:val="99"/>
    <w:semiHidden/>
    <w:unhideWhenUsed/>
    <w:rsid w:val="00CA6F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6FB0"/>
    <w:rPr>
      <w:sz w:val="18"/>
      <w:szCs w:val="18"/>
    </w:rPr>
  </w:style>
  <w:style w:type="paragraph" w:styleId="a5">
    <w:name w:val="Balloon Text"/>
    <w:basedOn w:val="a"/>
    <w:link w:val="Char1"/>
    <w:uiPriority w:val="99"/>
    <w:semiHidden/>
    <w:unhideWhenUsed/>
    <w:rsid w:val="00876A16"/>
    <w:rPr>
      <w:sz w:val="18"/>
      <w:szCs w:val="18"/>
    </w:rPr>
  </w:style>
  <w:style w:type="character" w:customStyle="1" w:styleId="Char1">
    <w:name w:val="批注框文本 Char"/>
    <w:basedOn w:val="a0"/>
    <w:link w:val="a5"/>
    <w:uiPriority w:val="99"/>
    <w:semiHidden/>
    <w:rsid w:val="00876A16"/>
    <w:rPr>
      <w:sz w:val="18"/>
      <w:szCs w:val="18"/>
    </w:rPr>
  </w:style>
  <w:style w:type="character" w:styleId="a6">
    <w:name w:val="annotation reference"/>
    <w:basedOn w:val="a0"/>
    <w:uiPriority w:val="99"/>
    <w:semiHidden/>
    <w:unhideWhenUsed/>
    <w:rsid w:val="00721DF5"/>
    <w:rPr>
      <w:sz w:val="21"/>
      <w:szCs w:val="21"/>
    </w:rPr>
  </w:style>
  <w:style w:type="paragraph" w:styleId="a7">
    <w:name w:val="annotation text"/>
    <w:basedOn w:val="a"/>
    <w:link w:val="Char2"/>
    <w:uiPriority w:val="99"/>
    <w:semiHidden/>
    <w:unhideWhenUsed/>
    <w:rsid w:val="00721DF5"/>
    <w:pPr>
      <w:jc w:val="left"/>
    </w:pPr>
  </w:style>
  <w:style w:type="character" w:customStyle="1" w:styleId="Char2">
    <w:name w:val="批注文字 Char"/>
    <w:basedOn w:val="a0"/>
    <w:link w:val="a7"/>
    <w:uiPriority w:val="99"/>
    <w:semiHidden/>
    <w:rsid w:val="00721DF5"/>
  </w:style>
  <w:style w:type="paragraph" w:styleId="a8">
    <w:name w:val="annotation subject"/>
    <w:basedOn w:val="a7"/>
    <w:next w:val="a7"/>
    <w:link w:val="Char3"/>
    <w:uiPriority w:val="99"/>
    <w:semiHidden/>
    <w:unhideWhenUsed/>
    <w:rsid w:val="00721DF5"/>
    <w:rPr>
      <w:b/>
      <w:bCs/>
    </w:rPr>
  </w:style>
  <w:style w:type="character" w:customStyle="1" w:styleId="Char3">
    <w:name w:val="批注主题 Char"/>
    <w:basedOn w:val="Char2"/>
    <w:link w:val="a8"/>
    <w:uiPriority w:val="99"/>
    <w:semiHidden/>
    <w:rsid w:val="00721DF5"/>
    <w:rPr>
      <w:b/>
      <w:bCs/>
    </w:rPr>
  </w:style>
</w:styles>
</file>

<file path=word/webSettings.xml><?xml version="1.0" encoding="utf-8"?>
<w:webSettings xmlns:r="http://schemas.openxmlformats.org/officeDocument/2006/relationships" xmlns:w="http://schemas.openxmlformats.org/wordprocessingml/2006/main">
  <w:divs>
    <w:div w:id="1224222620">
      <w:bodyDiv w:val="1"/>
      <w:marLeft w:val="0"/>
      <w:marRight w:val="0"/>
      <w:marTop w:val="0"/>
      <w:marBottom w:val="0"/>
      <w:divBdr>
        <w:top w:val="none" w:sz="0" w:space="0" w:color="auto"/>
        <w:left w:val="none" w:sz="0" w:space="0" w:color="auto"/>
        <w:bottom w:val="none" w:sz="0" w:space="0" w:color="auto"/>
        <w:right w:val="none" w:sz="0" w:space="0" w:color="auto"/>
      </w:divBdr>
      <w:divsChild>
        <w:div w:id="678657905">
          <w:marLeft w:val="0"/>
          <w:marRight w:val="0"/>
          <w:marTop w:val="0"/>
          <w:marBottom w:val="0"/>
          <w:divBdr>
            <w:top w:val="none" w:sz="0" w:space="0" w:color="auto"/>
            <w:left w:val="none" w:sz="0" w:space="0" w:color="auto"/>
            <w:bottom w:val="none" w:sz="0" w:space="0" w:color="auto"/>
            <w:right w:val="none" w:sz="0" w:space="0" w:color="auto"/>
          </w:divBdr>
          <w:divsChild>
            <w:div w:id="807236757">
              <w:marLeft w:val="0"/>
              <w:marRight w:val="0"/>
              <w:marTop w:val="0"/>
              <w:marBottom w:val="0"/>
              <w:divBdr>
                <w:top w:val="none" w:sz="0" w:space="0" w:color="auto"/>
                <w:left w:val="none" w:sz="0" w:space="0" w:color="auto"/>
                <w:bottom w:val="none" w:sz="0" w:space="0" w:color="auto"/>
                <w:right w:val="none" w:sz="0" w:space="0" w:color="auto"/>
              </w:divBdr>
              <w:divsChild>
                <w:div w:id="467092399">
                  <w:marLeft w:val="0"/>
                  <w:marRight w:val="0"/>
                  <w:marTop w:val="0"/>
                  <w:marBottom w:val="0"/>
                  <w:divBdr>
                    <w:top w:val="none" w:sz="0" w:space="0" w:color="auto"/>
                    <w:left w:val="none" w:sz="0" w:space="0" w:color="auto"/>
                    <w:bottom w:val="none" w:sz="0" w:space="0" w:color="auto"/>
                    <w:right w:val="none" w:sz="0" w:space="0" w:color="auto"/>
                  </w:divBdr>
                  <w:divsChild>
                    <w:div w:id="14542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25597">
      <w:bodyDiv w:val="1"/>
      <w:marLeft w:val="0"/>
      <w:marRight w:val="0"/>
      <w:marTop w:val="0"/>
      <w:marBottom w:val="0"/>
      <w:divBdr>
        <w:top w:val="none" w:sz="0" w:space="0" w:color="auto"/>
        <w:left w:val="none" w:sz="0" w:space="0" w:color="auto"/>
        <w:bottom w:val="none" w:sz="0" w:space="0" w:color="auto"/>
        <w:right w:val="none" w:sz="0" w:space="0" w:color="auto"/>
      </w:divBdr>
      <w:divsChild>
        <w:div w:id="995835927">
          <w:marLeft w:val="0"/>
          <w:marRight w:val="0"/>
          <w:marTop w:val="0"/>
          <w:marBottom w:val="0"/>
          <w:divBdr>
            <w:top w:val="none" w:sz="0" w:space="0" w:color="auto"/>
            <w:left w:val="none" w:sz="0" w:space="0" w:color="auto"/>
            <w:bottom w:val="none" w:sz="0" w:space="0" w:color="auto"/>
            <w:right w:val="none" w:sz="0" w:space="0" w:color="auto"/>
          </w:divBdr>
          <w:divsChild>
            <w:div w:id="1930767004">
              <w:marLeft w:val="0"/>
              <w:marRight w:val="0"/>
              <w:marTop w:val="0"/>
              <w:marBottom w:val="0"/>
              <w:divBdr>
                <w:top w:val="none" w:sz="0" w:space="0" w:color="auto"/>
                <w:left w:val="none" w:sz="0" w:space="0" w:color="auto"/>
                <w:bottom w:val="none" w:sz="0" w:space="0" w:color="auto"/>
                <w:right w:val="none" w:sz="0" w:space="0" w:color="auto"/>
              </w:divBdr>
              <w:divsChild>
                <w:div w:id="1952475600">
                  <w:marLeft w:val="0"/>
                  <w:marRight w:val="0"/>
                  <w:marTop w:val="0"/>
                  <w:marBottom w:val="0"/>
                  <w:divBdr>
                    <w:top w:val="none" w:sz="0" w:space="0" w:color="auto"/>
                    <w:left w:val="none" w:sz="0" w:space="0" w:color="auto"/>
                    <w:bottom w:val="none" w:sz="0" w:space="0" w:color="auto"/>
                    <w:right w:val="none" w:sz="0" w:space="0" w:color="auto"/>
                  </w:divBdr>
                  <w:divsChild>
                    <w:div w:id="18828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7</Pages>
  <Words>593</Words>
  <Characters>3383</Characters>
  <Application>Microsoft Office Word</Application>
  <DocSecurity>0</DocSecurity>
  <Lines>28</Lines>
  <Paragraphs>7</Paragraphs>
  <ScaleCrop>false</ScaleCrop>
  <Company>荆东公司</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管莉玲</dc:creator>
  <cp:keywords/>
  <dc:description/>
  <cp:lastModifiedBy>周娴</cp:lastModifiedBy>
  <cp:revision>35</cp:revision>
  <dcterms:created xsi:type="dcterms:W3CDTF">2017-06-27T06:41:00Z</dcterms:created>
  <dcterms:modified xsi:type="dcterms:W3CDTF">2017-07-06T01:28:00Z</dcterms:modified>
</cp:coreProperties>
</file>